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6618"/>
        <w:tblW w:w="3000" w:type="pct"/>
        <w:tblLook w:val="04A0"/>
      </w:tblPr>
      <w:tblGrid>
        <w:gridCol w:w="5912"/>
      </w:tblGrid>
      <w:tr w:rsidR="00794130" w:rsidRPr="00794130" w:rsidTr="00794130">
        <w:tc>
          <w:tcPr>
            <w:tcW w:w="5117" w:type="dxa"/>
          </w:tcPr>
          <w:p w:rsidR="00794130" w:rsidRPr="00794130" w:rsidRDefault="00794130" w:rsidP="004F5F67">
            <w:pPr>
              <w:pStyle w:val="ab"/>
              <w:snapToGrid w:val="0"/>
              <w:jc w:val="center"/>
              <w:rPr>
                <w:rFonts w:ascii="微软雅黑" w:eastAsia="微软雅黑" w:hAnsi="微软雅黑"/>
                <w:b/>
                <w:bCs/>
                <w:color w:val="365F91"/>
                <w:sz w:val="48"/>
                <w:szCs w:val="48"/>
              </w:rPr>
            </w:pPr>
            <w:r w:rsidRPr="00794130">
              <w:rPr>
                <w:rFonts w:ascii="微软雅黑" w:eastAsia="微软雅黑" w:hAnsi="微软雅黑" w:hint="eastAsia"/>
                <w:b/>
                <w:bCs/>
                <w:color w:val="365F91"/>
                <w:sz w:val="56"/>
                <w:szCs w:val="56"/>
              </w:rPr>
              <w:t>蝶信通</w:t>
            </w:r>
          </w:p>
        </w:tc>
      </w:tr>
      <w:tr w:rsidR="00794130" w:rsidRPr="00794130" w:rsidTr="00794130">
        <w:tc>
          <w:tcPr>
            <w:tcW w:w="5117" w:type="dxa"/>
          </w:tcPr>
          <w:p w:rsidR="00794130" w:rsidRPr="00794130" w:rsidRDefault="00794130" w:rsidP="004F5F67">
            <w:pPr>
              <w:pStyle w:val="ab"/>
              <w:snapToGrid w:val="0"/>
              <w:jc w:val="center"/>
              <w:rPr>
                <w:rFonts w:ascii="微软雅黑" w:eastAsia="微软雅黑" w:hAnsi="微软雅黑"/>
                <w:color w:val="484329"/>
                <w:sz w:val="28"/>
                <w:szCs w:val="28"/>
              </w:rPr>
            </w:pPr>
            <w:r w:rsidRPr="00794130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 xml:space="preserve">  </w:t>
            </w:r>
            <w:r w:rsidRPr="00794130">
              <w:rPr>
                <w:rFonts w:ascii="微软雅黑" w:eastAsia="微软雅黑" w:hAnsi="微软雅黑"/>
                <w:color w:val="484329"/>
                <w:sz w:val="32"/>
                <w:szCs w:val="32"/>
              </w:rPr>
              <w:t>短信</w:t>
            </w:r>
            <w:r w:rsidRPr="00794130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（网关简版）</w:t>
            </w:r>
            <w:r w:rsidRPr="00794130">
              <w:rPr>
                <w:rFonts w:ascii="微软雅黑" w:eastAsia="微软雅黑" w:hAnsi="微软雅黑"/>
                <w:color w:val="484329"/>
                <w:sz w:val="32"/>
                <w:szCs w:val="32"/>
              </w:rPr>
              <w:t>平台接口说明</w:t>
            </w:r>
            <w:r w:rsidRPr="00794130">
              <w:rPr>
                <w:rFonts w:ascii="微软雅黑" w:eastAsia="微软雅黑" w:hAnsi="微软雅黑" w:hint="eastAsia"/>
                <w:color w:val="484329"/>
                <w:sz w:val="32"/>
                <w:szCs w:val="32"/>
              </w:rPr>
              <w:t>v4.0</w:t>
            </w:r>
          </w:p>
        </w:tc>
      </w:tr>
    </w:tbl>
    <w:p w:rsidR="00794130" w:rsidRPr="00794130" w:rsidRDefault="00794130" w:rsidP="004F5F67">
      <w:pPr>
        <w:snapToGrid w:val="0"/>
        <w:rPr>
          <w:rFonts w:ascii="微软雅黑" w:eastAsia="微软雅黑" w:hAnsi="微软雅黑"/>
        </w:rPr>
      </w:pPr>
    </w:p>
    <w:p w:rsidR="001536B0" w:rsidRPr="00794130" w:rsidRDefault="00794130" w:rsidP="004F5F67">
      <w:pPr>
        <w:pStyle w:val="a4"/>
        <w:snapToGrid w:val="0"/>
        <w:jc w:val="center"/>
        <w:rPr>
          <w:rFonts w:ascii="微软雅黑" w:eastAsia="微软雅黑" w:hAnsi="微软雅黑"/>
          <w:b/>
          <w:color w:val="1F497D" w:themeColor="text2"/>
          <w:szCs w:val="24"/>
        </w:rPr>
      </w:pPr>
      <w:r w:rsidRPr="00794130">
        <w:rPr>
          <w:rFonts w:ascii="微软雅黑" w:eastAsia="微软雅黑" w:hAnsi="微软雅黑" w:hint="eastAsia"/>
          <w:sz w:val="24"/>
          <w:szCs w:val="24"/>
        </w:rPr>
        <w:br w:type="page"/>
      </w:r>
      <w:bookmarkStart w:id="0" w:name="_Toc403838867"/>
      <w:r w:rsidRPr="00794130">
        <w:rPr>
          <w:rFonts w:ascii="微软雅黑" w:eastAsia="微软雅黑" w:hAnsi="微软雅黑" w:hint="eastAsia"/>
          <w:b/>
          <w:color w:val="1F497D" w:themeColor="text2"/>
          <w:sz w:val="24"/>
          <w:szCs w:val="24"/>
        </w:rPr>
        <w:lastRenderedPageBreak/>
        <w:t>文档变更记录</w:t>
      </w:r>
      <w:bookmarkEnd w:id="0"/>
    </w:p>
    <w:tbl>
      <w:tblPr>
        <w:tblW w:w="9592" w:type="dxa"/>
        <w:jc w:val="center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000"/>
      </w:tblPr>
      <w:tblGrid>
        <w:gridCol w:w="946"/>
        <w:gridCol w:w="4672"/>
        <w:gridCol w:w="998"/>
        <w:gridCol w:w="1559"/>
        <w:gridCol w:w="1417"/>
      </w:tblGrid>
      <w:tr w:rsidR="001536B0" w:rsidRPr="00794130" w:rsidTr="00590C70">
        <w:trPr>
          <w:trHeight w:val="631"/>
          <w:jc w:val="center"/>
        </w:trPr>
        <w:tc>
          <w:tcPr>
            <w:tcW w:w="94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序号</w:t>
            </w:r>
          </w:p>
        </w:tc>
        <w:tc>
          <w:tcPr>
            <w:tcW w:w="4672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变更内容说明</w:t>
            </w:r>
          </w:p>
        </w:tc>
        <w:tc>
          <w:tcPr>
            <w:tcW w:w="99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版本号</w:t>
            </w:r>
          </w:p>
        </w:tc>
        <w:tc>
          <w:tcPr>
            <w:tcW w:w="1559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版本日期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执笔人</w:t>
            </w:r>
          </w:p>
        </w:tc>
      </w:tr>
      <w:tr w:rsidR="001536B0" w:rsidRPr="00794130" w:rsidTr="00590C70">
        <w:trPr>
          <w:trHeight w:val="631"/>
          <w:jc w:val="center"/>
        </w:trPr>
        <w:tc>
          <w:tcPr>
            <w:tcW w:w="94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4672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初稿,基本协议，MT、MO、状态报告、查询余额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下行为了兼容cmpp协议的长短信，数据短信，计费，服务代码等功能，字段设置以cmpp协议为蓝本，协议保留cmpp协议的所有功能</w:t>
            </w:r>
          </w:p>
        </w:tc>
        <w:tc>
          <w:tcPr>
            <w:tcW w:w="99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1.0</w:t>
            </w:r>
          </w:p>
        </w:tc>
        <w:tc>
          <w:tcPr>
            <w:tcW w:w="155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20</w:t>
            </w: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14</w:t>
            </w:r>
            <w:r w:rsidRPr="00084778">
              <w:rPr>
                <w:rFonts w:ascii="微软雅黑" w:eastAsia="微软雅黑" w:hAnsi="微软雅黑" w:cs="Times New Roman"/>
                <w:szCs w:val="21"/>
              </w:rPr>
              <w:t>/</w:t>
            </w: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12</w:t>
            </w:r>
            <w:r w:rsidRPr="00084778">
              <w:rPr>
                <w:rFonts w:ascii="微软雅黑" w:eastAsia="微软雅黑" w:hAnsi="微软雅黑" w:cs="Times New Roman"/>
                <w:szCs w:val="21"/>
              </w:rPr>
              <w:t>/</w:t>
            </w: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21</w:t>
            </w:r>
          </w:p>
        </w:tc>
        <w:tc>
          <w:tcPr>
            <w:tcW w:w="1417" w:type="dxa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1536B0" w:rsidRPr="00794130" w:rsidTr="00590C70">
        <w:trPr>
          <w:trHeight w:val="631"/>
          <w:jc w:val="center"/>
        </w:trPr>
        <w:tc>
          <w:tcPr>
            <w:tcW w:w="94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4672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简化版本修订：</w:t>
            </w:r>
          </w:p>
          <w:p w:rsidR="001536B0" w:rsidRPr="00084778" w:rsidRDefault="00794130" w:rsidP="004F5F67">
            <w:pPr>
              <w:pStyle w:val="11"/>
              <w:numPr>
                <w:ilvl w:val="0"/>
                <w:numId w:val="3"/>
              </w:numPr>
              <w:snapToGrid w:val="0"/>
              <w:ind w:firstLineChars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抽取协议统一请求格式</w:t>
            </w:r>
          </w:p>
          <w:p w:rsidR="001536B0" w:rsidRPr="00084778" w:rsidRDefault="00794130" w:rsidP="004F5F67">
            <w:pPr>
              <w:pStyle w:val="11"/>
              <w:numPr>
                <w:ilvl w:val="0"/>
                <w:numId w:val="3"/>
              </w:numPr>
              <w:snapToGrid w:val="0"/>
              <w:ind w:firstLineChars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增加简化MO、MT</w:t>
            </w:r>
          </w:p>
          <w:p w:rsidR="001536B0" w:rsidRPr="00084778" w:rsidRDefault="00794130" w:rsidP="004F5F67">
            <w:pPr>
              <w:pStyle w:val="11"/>
              <w:numPr>
                <w:ilvl w:val="0"/>
                <w:numId w:val="3"/>
              </w:numPr>
              <w:snapToGrid w:val="0"/>
              <w:ind w:firstLineChars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版本修订为HIF1.1</w:t>
            </w:r>
          </w:p>
        </w:tc>
        <w:tc>
          <w:tcPr>
            <w:tcW w:w="99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1.1</w:t>
            </w:r>
          </w:p>
        </w:tc>
        <w:tc>
          <w:tcPr>
            <w:tcW w:w="155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2015/3/1</w:t>
            </w:r>
          </w:p>
        </w:tc>
        <w:tc>
          <w:tcPr>
            <w:tcW w:w="1417" w:type="dxa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1536B0" w:rsidRPr="00794130" w:rsidTr="00590C70">
        <w:trPr>
          <w:trHeight w:val="631"/>
          <w:jc w:val="center"/>
        </w:trPr>
        <w:tc>
          <w:tcPr>
            <w:tcW w:w="94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4672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极度简化版本：</w:t>
            </w:r>
          </w:p>
          <w:p w:rsidR="001536B0" w:rsidRPr="00084778" w:rsidRDefault="00794130" w:rsidP="004F5F67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鉴</w:t>
            </w:r>
            <w:proofErr w:type="gramStart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权方式</w:t>
            </w:r>
            <w:proofErr w:type="gramEnd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改变，使用参数userid， password</w:t>
            </w:r>
          </w:p>
          <w:p w:rsidR="001536B0" w:rsidRPr="00084778" w:rsidRDefault="00794130" w:rsidP="004F5F67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MT采用http POST</w:t>
            </w:r>
          </w:p>
          <w:p w:rsidR="001536B0" w:rsidRPr="00084778" w:rsidRDefault="001536B0" w:rsidP="004F5F67">
            <w:pPr>
              <w:pStyle w:val="11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99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1.2</w:t>
            </w:r>
          </w:p>
        </w:tc>
        <w:tc>
          <w:tcPr>
            <w:tcW w:w="155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2015/3/16</w:t>
            </w:r>
          </w:p>
        </w:tc>
        <w:tc>
          <w:tcPr>
            <w:tcW w:w="1417" w:type="dxa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1536B0" w:rsidRPr="00794130" w:rsidTr="00590C70">
        <w:trPr>
          <w:trHeight w:val="631"/>
          <w:jc w:val="center"/>
        </w:trPr>
        <w:tc>
          <w:tcPr>
            <w:tcW w:w="94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4672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修改MT的mobile字段，从String[]变为逗号分隔的String，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 xml:space="preserve">但MT </w:t>
            </w:r>
            <w:proofErr w:type="gramStart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响应仍</w:t>
            </w:r>
            <w:proofErr w:type="gramEnd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保持Rets数组形式</w:t>
            </w:r>
          </w:p>
        </w:tc>
        <w:tc>
          <w:tcPr>
            <w:tcW w:w="99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1.2</w:t>
            </w:r>
          </w:p>
        </w:tc>
        <w:tc>
          <w:tcPr>
            <w:tcW w:w="155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2015/3/19</w:t>
            </w:r>
          </w:p>
        </w:tc>
        <w:tc>
          <w:tcPr>
            <w:tcW w:w="1417" w:type="dxa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1536B0" w:rsidRPr="00794130" w:rsidTr="00590C70">
        <w:trPr>
          <w:trHeight w:val="631"/>
          <w:jc w:val="center"/>
        </w:trPr>
        <w:tc>
          <w:tcPr>
            <w:tcW w:w="94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4672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proofErr w:type="gramStart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正式稿</w:t>
            </w:r>
            <w:proofErr w:type="gramEnd"/>
          </w:p>
        </w:tc>
        <w:tc>
          <w:tcPr>
            <w:tcW w:w="99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1.1</w:t>
            </w:r>
          </w:p>
        </w:tc>
        <w:tc>
          <w:tcPr>
            <w:tcW w:w="155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2015/3/1</w:t>
            </w: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</w:p>
        </w:tc>
        <w:tc>
          <w:tcPr>
            <w:tcW w:w="1417" w:type="dxa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1536B0" w:rsidRPr="00794130" w:rsidRDefault="001536B0" w:rsidP="004F5F67">
      <w:pPr>
        <w:pStyle w:val="TOC1"/>
        <w:snapToGrid w:val="0"/>
        <w:spacing w:before="0" w:line="240" w:lineRule="auto"/>
        <w:jc w:val="center"/>
        <w:rPr>
          <w:rFonts w:ascii="微软雅黑" w:eastAsia="微软雅黑" w:hAnsi="微软雅黑"/>
          <w:b w:val="0"/>
          <w:bCs w:val="0"/>
          <w:color w:val="auto"/>
          <w:kern w:val="2"/>
          <w:sz w:val="24"/>
          <w:szCs w:val="24"/>
          <w:lang w:val="zh-CN"/>
        </w:rPr>
      </w:pPr>
    </w:p>
    <w:p w:rsidR="001536B0" w:rsidRPr="00794130" w:rsidRDefault="00794130" w:rsidP="004F5F67">
      <w:pPr>
        <w:widowControl/>
        <w:snapToGrid w:val="0"/>
        <w:jc w:val="left"/>
        <w:rPr>
          <w:rFonts w:ascii="微软雅黑" w:eastAsia="微软雅黑" w:hAnsi="微软雅黑"/>
          <w:sz w:val="24"/>
          <w:szCs w:val="24"/>
          <w:lang w:val="zh-CN"/>
        </w:rPr>
      </w:pPr>
      <w:r w:rsidRPr="00794130">
        <w:rPr>
          <w:rFonts w:ascii="微软雅黑" w:eastAsia="微软雅黑" w:hAnsi="微软雅黑"/>
          <w:b/>
          <w:bCs/>
          <w:sz w:val="24"/>
          <w:szCs w:val="24"/>
          <w:lang w:val="zh-CN"/>
        </w:rPr>
        <w:br w:type="page"/>
      </w:r>
    </w:p>
    <w:p w:rsidR="001536B0" w:rsidRPr="00794130" w:rsidRDefault="00794130" w:rsidP="004F5F67">
      <w:pPr>
        <w:pStyle w:val="10"/>
        <w:tabs>
          <w:tab w:val="right" w:leader="dot" w:pos="8296"/>
        </w:tabs>
        <w:snapToGrid w:val="0"/>
        <w:jc w:val="center"/>
        <w:rPr>
          <w:rFonts w:ascii="微软雅黑" w:eastAsia="微软雅黑" w:hAnsi="微软雅黑" w:cs="Times New Roman"/>
          <w:b/>
          <w:bCs/>
          <w:color w:val="365F91"/>
          <w:kern w:val="0"/>
          <w:sz w:val="32"/>
          <w:szCs w:val="32"/>
          <w:lang w:val="zh-CN"/>
        </w:rPr>
      </w:pPr>
      <w:r w:rsidRPr="00794130">
        <w:rPr>
          <w:rFonts w:ascii="微软雅黑" w:eastAsia="微软雅黑" w:hAnsi="微软雅黑" w:cs="Times New Roman" w:hint="eastAsia"/>
          <w:b/>
          <w:bCs/>
          <w:color w:val="365F91"/>
          <w:kern w:val="0"/>
          <w:sz w:val="32"/>
          <w:szCs w:val="32"/>
          <w:lang w:val="zh-CN"/>
        </w:rPr>
        <w:lastRenderedPageBreak/>
        <w:t>目录</w:t>
      </w:r>
    </w:p>
    <w:p w:rsidR="001536B0" w:rsidRPr="00794130" w:rsidRDefault="00C07B1B" w:rsidP="004F5F67">
      <w:pPr>
        <w:pStyle w:val="10"/>
        <w:tabs>
          <w:tab w:val="left" w:pos="42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r w:rsidRPr="00C07B1B">
        <w:rPr>
          <w:rFonts w:ascii="微软雅黑" w:eastAsia="微软雅黑" w:hAnsi="微软雅黑" w:hint="eastAsia"/>
          <w:sz w:val="24"/>
          <w:szCs w:val="24"/>
        </w:rPr>
        <w:fldChar w:fldCharType="begin"/>
      </w:r>
      <w:r w:rsidR="00794130" w:rsidRPr="00794130">
        <w:rPr>
          <w:rFonts w:ascii="微软雅黑" w:eastAsia="微软雅黑" w:hAnsi="微软雅黑" w:hint="eastAsia"/>
          <w:sz w:val="24"/>
          <w:szCs w:val="24"/>
        </w:rPr>
        <w:instrText xml:space="preserve"> TOC \o "1-3" \h \z \u </w:instrText>
      </w:r>
      <w:r w:rsidRPr="00C07B1B">
        <w:rPr>
          <w:rFonts w:ascii="微软雅黑" w:eastAsia="微软雅黑" w:hAnsi="微软雅黑" w:hint="eastAsia"/>
          <w:sz w:val="24"/>
          <w:szCs w:val="24"/>
        </w:rPr>
        <w:fldChar w:fldCharType="separate"/>
      </w:r>
      <w:hyperlink w:anchor="_Toc430596361" w:history="1"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第一章</w:t>
        </w:r>
        <w:r w:rsidR="00794130">
          <w:rPr>
            <w:rStyle w:val="a9"/>
            <w:rFonts w:ascii="微软雅黑" w:eastAsia="微软雅黑" w:hAnsi="微软雅黑" w:hint="eastAsia"/>
          </w:rPr>
          <w:t xml:space="preserve"> </w:t>
        </w:r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概述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_Toc430596361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6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2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1.1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  <w:snapToGrid w:val="0"/>
          </w:rPr>
          <w:t>协议说明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_Toc430596362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6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3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1.2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  <w:snapToGrid w:val="0"/>
          </w:rPr>
          <w:t>版本说明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_Toc430596363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6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4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1.3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  <w:snapToGrid w:val="0"/>
          </w:rPr>
          <w:t>适用范围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_Toc430596364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6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5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1.4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  <w:snapToGrid w:val="0"/>
          </w:rPr>
          <w:t>参考资料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_Toc430596365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6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1.5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  <w:snapToGrid w:val="0"/>
          </w:rPr>
          <w:t>缩略语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_Toc430596366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10"/>
        <w:tabs>
          <w:tab w:val="left" w:pos="42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7" w:history="1"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第二章 通信方式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_Toc430596367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10"/>
        <w:tabs>
          <w:tab w:val="left" w:pos="42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8" w:history="1"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第三章 协议说明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_Toc430596368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69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3.1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  <w:snapToGrid w:val="0"/>
          </w:rPr>
          <w:t>报文域属性说明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_Toc430596369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0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3.2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/>
            <w:snapToGrid w:val="0"/>
          </w:rPr>
          <w:t>EC</w:t>
        </w:r>
        <w:r w:rsidR="00794130" w:rsidRPr="00794130">
          <w:rPr>
            <w:rStyle w:val="a9"/>
            <w:rFonts w:ascii="微软雅黑" w:eastAsia="微软雅黑" w:hAnsi="微软雅黑" w:hint="eastAsia"/>
            <w:snapToGrid w:val="0"/>
          </w:rPr>
          <w:t>请求平台（下行）统一格式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_Toc430596370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8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1" w:history="1">
        <w:r w:rsidR="00794130" w:rsidRPr="00794130">
          <w:rPr>
            <w:rStyle w:val="a9"/>
            <w:rFonts w:ascii="微软雅黑" w:eastAsia="微软雅黑" w:hAnsi="微软雅黑"/>
          </w:rPr>
          <w:t>3.2.1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平台</w:t>
        </w:r>
        <w:r w:rsidR="00794130" w:rsidRPr="00794130">
          <w:rPr>
            <w:rStyle w:val="a9"/>
            <w:rFonts w:ascii="微软雅黑" w:eastAsia="微软雅黑" w:hAnsi="微软雅黑"/>
          </w:rPr>
          <w:t>Base URL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_Toc430596371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8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2" w:history="1">
        <w:r w:rsidR="00794130" w:rsidRPr="00794130">
          <w:rPr>
            <w:rStyle w:val="a9"/>
            <w:rFonts w:ascii="微软雅黑" w:eastAsia="微软雅黑" w:hAnsi="微软雅黑"/>
          </w:rPr>
          <w:t>3.2.2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业务</w:t>
        </w:r>
        <w:r w:rsidR="00794130" w:rsidRPr="00794130">
          <w:rPr>
            <w:rStyle w:val="a9"/>
            <w:rFonts w:ascii="微软雅黑" w:eastAsia="微软雅黑" w:hAnsi="微软雅黑"/>
          </w:rPr>
          <w:t>URL</w:t>
        </w:r>
        <w:r w:rsidR="00794130" w:rsidRPr="00794130">
          <w:rPr>
            <w:rStyle w:val="a9"/>
            <w:rFonts w:ascii="微软雅黑" w:eastAsia="微软雅黑" w:hAnsi="微软雅黑" w:hint="eastAsia"/>
          </w:rPr>
          <w:t>格式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_Toc430596372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8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3" w:history="1">
        <w:r w:rsidR="00794130" w:rsidRPr="00794130">
          <w:rPr>
            <w:rStyle w:val="a9"/>
            <w:rFonts w:ascii="微软雅黑" w:eastAsia="微软雅黑" w:hAnsi="微软雅黑"/>
          </w:rPr>
          <w:t>3.2.3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/>
          </w:rPr>
          <w:t>HTTP</w:t>
        </w:r>
        <w:r w:rsidR="00794130" w:rsidRPr="00794130">
          <w:rPr>
            <w:rStyle w:val="a9"/>
            <w:rFonts w:ascii="微软雅黑" w:eastAsia="微软雅黑" w:hAnsi="微软雅黑" w:hint="eastAsia"/>
          </w:rPr>
          <w:t>标准包头字段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_Toc430596373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9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4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3.3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平台做客户端请求</w:t>
        </w:r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EC</w:t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（上行）统一格式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_Toc430596374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9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5" w:history="1">
        <w:r w:rsidR="00794130" w:rsidRPr="00794130">
          <w:rPr>
            <w:rStyle w:val="a9"/>
            <w:rFonts w:ascii="微软雅黑" w:eastAsia="微软雅黑" w:hAnsi="微软雅黑"/>
          </w:rPr>
          <w:t>3.3.1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客户提供上行</w:t>
        </w:r>
        <w:r w:rsidR="00794130" w:rsidRPr="00794130">
          <w:rPr>
            <w:rStyle w:val="a9"/>
            <w:rFonts w:ascii="微软雅黑" w:eastAsia="微软雅黑" w:hAnsi="微软雅黑"/>
          </w:rPr>
          <w:t>Base URL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_Toc430596375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9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6" w:history="1">
        <w:r w:rsidR="00794130" w:rsidRPr="00794130">
          <w:rPr>
            <w:rStyle w:val="a9"/>
            <w:rFonts w:ascii="微软雅黑" w:eastAsia="微软雅黑" w:hAnsi="微软雅黑"/>
          </w:rPr>
          <w:t>3.3.2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上行业务完整</w:t>
        </w:r>
        <w:r w:rsidR="00794130" w:rsidRPr="00794130">
          <w:rPr>
            <w:rStyle w:val="a9"/>
            <w:rFonts w:ascii="微软雅黑" w:eastAsia="微软雅黑" w:hAnsi="微软雅黑"/>
          </w:rPr>
          <w:t>URL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_Toc430596376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10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7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3.4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编码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_Toc430596377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10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10"/>
        <w:tabs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8" w:history="1"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第四章 协议报文定义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_Toc430596378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10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79" w:history="1">
        <w:r w:rsidR="00794130" w:rsidRPr="00794130">
          <w:rPr>
            <w:rStyle w:val="a9"/>
            <w:rFonts w:ascii="微软雅黑" w:eastAsia="微软雅黑" w:hAnsi="微软雅黑"/>
          </w:rPr>
          <w:t>4.1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/>
          </w:rPr>
          <w:t>EC</w:t>
        </w:r>
        <w:r w:rsidR="00794130" w:rsidRPr="00794130">
          <w:rPr>
            <w:rStyle w:val="a9"/>
            <w:rFonts w:ascii="微软雅黑" w:eastAsia="微软雅黑" w:hAnsi="微软雅黑" w:hint="eastAsia"/>
          </w:rPr>
          <w:t>请求平台</w:t>
        </w:r>
        <w:r w:rsidR="00794130" w:rsidRPr="00794130">
          <w:rPr>
            <w:rStyle w:val="a9"/>
            <w:rFonts w:ascii="微软雅黑" w:eastAsia="微软雅黑" w:hAnsi="微软雅黑"/>
          </w:rPr>
          <w:t>(</w:t>
        </w:r>
        <w:r w:rsidR="00794130" w:rsidRPr="00794130">
          <w:rPr>
            <w:rStyle w:val="a9"/>
            <w:rFonts w:ascii="微软雅黑" w:eastAsia="微软雅黑" w:hAnsi="微软雅黑" w:hint="eastAsia"/>
          </w:rPr>
          <w:t>下行</w:t>
        </w:r>
        <w:r w:rsidR="00794130" w:rsidRPr="00794130">
          <w:rPr>
            <w:rStyle w:val="a9"/>
            <w:rFonts w:ascii="微软雅黑" w:eastAsia="微软雅黑" w:hAnsi="微软雅黑"/>
          </w:rPr>
          <w:t>)</w:t>
        </w:r>
        <w:r w:rsidR="00794130" w:rsidRPr="00794130">
          <w:rPr>
            <w:rStyle w:val="a9"/>
            <w:rFonts w:ascii="微软雅黑" w:eastAsia="微软雅黑" w:hAnsi="微软雅黑" w:hint="eastAsia"/>
          </w:rPr>
          <w:t>协议报文定义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_Toc430596379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10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0" w:history="1">
        <w:r w:rsidR="00794130" w:rsidRPr="00794130">
          <w:rPr>
            <w:rStyle w:val="a9"/>
            <w:rFonts w:ascii="微软雅黑" w:eastAsia="微软雅黑" w:hAnsi="微软雅黑"/>
          </w:rPr>
          <w:t>4.1.1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提交短信</w:t>
        </w:r>
        <w:r w:rsidR="00794130" w:rsidRPr="00794130">
          <w:rPr>
            <w:rStyle w:val="a9"/>
            <w:rFonts w:ascii="微软雅黑" w:eastAsia="微软雅黑" w:hAnsi="微软雅黑"/>
          </w:rPr>
          <w:t>mt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_Toc430596380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10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1" w:history="1">
        <w:r w:rsidR="00794130" w:rsidRPr="00794130">
          <w:rPr>
            <w:rStyle w:val="a9"/>
            <w:rFonts w:ascii="微软雅黑" w:eastAsia="微软雅黑" w:hAnsi="微软雅黑"/>
          </w:rPr>
          <w:t>4.1.2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查询当前预付费用户余额</w:t>
        </w:r>
        <w:r w:rsidR="00794130" w:rsidRPr="00794130">
          <w:rPr>
            <w:rStyle w:val="a9"/>
            <w:rFonts w:ascii="微软雅黑" w:eastAsia="微软雅黑" w:hAnsi="微软雅黑"/>
          </w:rPr>
          <w:t>QUERYAMTF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_Toc430596381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13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2" w:history="1">
        <w:r w:rsidR="00794130" w:rsidRPr="00794130">
          <w:rPr>
            <w:rStyle w:val="a9"/>
            <w:rFonts w:ascii="微软雅黑" w:eastAsia="微软雅黑" w:hAnsi="微软雅黑"/>
          </w:rPr>
          <w:t>4.2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平台做客户端请求</w:t>
        </w:r>
        <w:r w:rsidR="00794130" w:rsidRPr="00794130">
          <w:rPr>
            <w:rStyle w:val="a9"/>
            <w:rFonts w:ascii="微软雅黑" w:eastAsia="微软雅黑" w:hAnsi="微软雅黑"/>
          </w:rPr>
          <w:t>EC</w:t>
        </w:r>
        <w:r w:rsidR="00794130" w:rsidRPr="00794130">
          <w:rPr>
            <w:rStyle w:val="a9"/>
            <w:rFonts w:ascii="微软雅黑" w:eastAsia="微软雅黑" w:hAnsi="微软雅黑" w:hint="eastAsia"/>
          </w:rPr>
          <w:t>（上行）协议报文定义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_Toc430596382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14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3" w:history="1">
        <w:r w:rsidR="00794130" w:rsidRPr="00794130">
          <w:rPr>
            <w:rStyle w:val="a9"/>
            <w:rFonts w:ascii="微软雅黑" w:eastAsia="微软雅黑" w:hAnsi="微软雅黑"/>
          </w:rPr>
          <w:t>4.2.1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</w:t>
        </w:r>
        <w:r w:rsidR="00794130" w:rsidRPr="00794130">
          <w:rPr>
            <w:rStyle w:val="a9"/>
            <w:rFonts w:ascii="微软雅黑" w:eastAsia="微软雅黑" w:hAnsi="微软雅黑"/>
          </w:rPr>
          <w:t>URL</w:t>
        </w:r>
        <w:r w:rsidR="00794130" w:rsidRPr="00794130">
          <w:rPr>
            <w:rStyle w:val="a9"/>
            <w:rFonts w:ascii="微软雅黑" w:eastAsia="微软雅黑" w:hAnsi="微软雅黑" w:hint="eastAsia"/>
          </w:rPr>
          <w:t>验证</w:t>
        </w:r>
        <w:r w:rsidR="00794130" w:rsidRPr="00794130">
          <w:rPr>
            <w:rStyle w:val="a9"/>
            <w:rFonts w:ascii="微软雅黑" w:eastAsia="微软雅黑" w:hAnsi="微软雅黑"/>
          </w:rPr>
          <w:t>MOURLVERIFY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_Toc430596383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14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4" w:history="1">
        <w:r w:rsidR="00794130" w:rsidRPr="00794130">
          <w:rPr>
            <w:rStyle w:val="a9"/>
            <w:rFonts w:ascii="微软雅黑" w:eastAsia="微软雅黑" w:hAnsi="微软雅黑"/>
          </w:rPr>
          <w:t>4.2.2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上行短信推送</w:t>
        </w:r>
        <w:r w:rsidR="00794130" w:rsidRPr="00794130">
          <w:rPr>
            <w:rStyle w:val="a9"/>
            <w:rFonts w:ascii="微软雅黑" w:eastAsia="微软雅黑" w:hAnsi="微软雅黑"/>
          </w:rPr>
          <w:t>SMSMOPUSH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_Toc430596384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15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5" w:history="1">
        <w:r w:rsidR="00794130" w:rsidRPr="00794130">
          <w:rPr>
            <w:rStyle w:val="a9"/>
            <w:rFonts w:ascii="微软雅黑" w:eastAsia="微软雅黑" w:hAnsi="微软雅黑"/>
          </w:rPr>
          <w:t>4.2.3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上行状态报告推送</w:t>
        </w:r>
        <w:r w:rsidR="00794130" w:rsidRPr="00794130">
          <w:rPr>
            <w:rStyle w:val="a9"/>
            <w:rFonts w:ascii="微软雅黑" w:eastAsia="微软雅黑" w:hAnsi="微软雅黑"/>
          </w:rPr>
          <w:t xml:space="preserve"> SMSRPTPUSH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_Toc430596385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16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10"/>
        <w:tabs>
          <w:tab w:val="left" w:pos="42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6" w:history="1"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第五章 附录</w:t>
        </w:r>
        <w:r w:rsidR="00794130" w:rsidRPr="00794130">
          <w:rPr>
            <w:rStyle w:val="a9"/>
            <w:rFonts w:ascii="微软雅黑" w:eastAsia="微软雅黑" w:hAnsi="微软雅黑" w:cs="Times New Roman"/>
            <w:b/>
            <w:noProof/>
            <w:color w:val="365F91"/>
            <w:sz w:val="24"/>
            <w:szCs w:val="24"/>
          </w:rPr>
          <w:t>-</w:t>
        </w:r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码表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_Toc430596386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7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5.1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认证返回码</w:t>
        </w:r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authstatus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_Toc430596387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8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5.2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下行短信提交响应码</w:t>
        </w:r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mtrespcode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_Toc430596388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89" w:history="1">
        <w:r w:rsidR="00794130" w:rsidRPr="00794130">
          <w:rPr>
            <w:rStyle w:val="a9"/>
            <w:rFonts w:ascii="微软雅黑" w:eastAsia="微软雅黑" w:hAnsi="微软雅黑"/>
            <w:snapToGrid w:val="0"/>
          </w:rPr>
          <w:t>5.3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查询余额响应码</w:t>
        </w:r>
        <w:r w:rsidR="00794130" w:rsidRPr="00794130">
          <w:rPr>
            <w:rStyle w:val="a9"/>
            <w:rFonts w:ascii="微软雅黑" w:eastAsia="微软雅黑" w:hAnsi="微软雅黑"/>
            <w:snapToGrid w:val="0"/>
          </w:rPr>
          <w:t>queryamtfrespcode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_Toc430596389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18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0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5.4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上行接收响应码</w:t>
        </w:r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morespcode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_Toc430596390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18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1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5.5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状态报告</w:t>
        </w:r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Stat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_Toc430596391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19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10"/>
        <w:tabs>
          <w:tab w:val="left" w:pos="42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2" w:history="1">
        <w:r w:rsidR="00794130" w:rsidRPr="00794130">
          <w:rPr>
            <w:rStyle w:val="a9"/>
            <w:rFonts w:ascii="微软雅黑" w:eastAsia="微软雅黑" w:hAnsi="微软雅黑" w:cs="Times New Roman" w:hint="eastAsia"/>
            <w:b/>
            <w:noProof/>
            <w:color w:val="365F91"/>
            <w:sz w:val="24"/>
            <w:szCs w:val="24"/>
          </w:rPr>
          <w:t>第六章 接口调用示例代码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_Toc430596392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19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3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6.1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.Net</w:t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示例代码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_Toc430596393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19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4" w:history="1">
        <w:r w:rsidR="00794130" w:rsidRPr="00794130">
          <w:rPr>
            <w:rStyle w:val="a9"/>
            <w:rFonts w:ascii="微软雅黑" w:eastAsia="微软雅黑" w:hAnsi="微软雅黑"/>
          </w:rPr>
          <w:t>6.1.1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提交短信</w:t>
        </w:r>
        <w:r w:rsidR="00794130" w:rsidRPr="00794130">
          <w:rPr>
            <w:rStyle w:val="a9"/>
            <w:rFonts w:ascii="微软雅黑" w:eastAsia="微软雅黑" w:hAnsi="微软雅黑"/>
          </w:rPr>
          <w:t>mt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_Toc430596394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19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5" w:history="1">
        <w:r w:rsidR="00794130" w:rsidRPr="00794130">
          <w:rPr>
            <w:rStyle w:val="a9"/>
            <w:rFonts w:ascii="微软雅黑" w:eastAsia="微软雅黑" w:hAnsi="微软雅黑"/>
          </w:rPr>
          <w:t>6.1.2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查询当前预付费用户余额</w:t>
        </w:r>
        <w:r w:rsidR="00794130" w:rsidRPr="00794130">
          <w:rPr>
            <w:rStyle w:val="a9"/>
            <w:rFonts w:ascii="微软雅黑" w:eastAsia="微软雅黑" w:hAnsi="微软雅黑"/>
          </w:rPr>
          <w:t>QUERYAMTF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_Toc430596395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22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6" w:history="1">
        <w:r w:rsidR="00794130" w:rsidRPr="00794130">
          <w:rPr>
            <w:rStyle w:val="a9"/>
            <w:rFonts w:ascii="微软雅黑" w:eastAsia="微软雅黑" w:hAnsi="微软雅黑"/>
          </w:rPr>
          <w:t>6.1.3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</w:t>
        </w:r>
        <w:r w:rsidR="00794130" w:rsidRPr="00794130">
          <w:rPr>
            <w:rStyle w:val="a9"/>
            <w:rFonts w:ascii="微软雅黑" w:eastAsia="微软雅黑" w:hAnsi="微软雅黑"/>
          </w:rPr>
          <w:t>URL</w:t>
        </w:r>
        <w:r w:rsidR="00794130" w:rsidRPr="00794130">
          <w:rPr>
            <w:rStyle w:val="a9"/>
            <w:rFonts w:ascii="微软雅黑" w:eastAsia="微软雅黑" w:hAnsi="微软雅黑" w:hint="eastAsia"/>
          </w:rPr>
          <w:t>验证</w:t>
        </w:r>
        <w:r w:rsidR="00794130" w:rsidRPr="00794130">
          <w:rPr>
            <w:rStyle w:val="a9"/>
            <w:rFonts w:ascii="微软雅黑" w:eastAsia="微软雅黑" w:hAnsi="微软雅黑"/>
          </w:rPr>
          <w:t>MOURLVERIFY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_Toc430596396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23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7" w:history="1">
        <w:r w:rsidR="00794130" w:rsidRPr="00794130">
          <w:rPr>
            <w:rStyle w:val="a9"/>
            <w:rFonts w:ascii="微软雅黑" w:eastAsia="微软雅黑" w:hAnsi="微软雅黑"/>
          </w:rPr>
          <w:t>6.1.4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上行短信推送</w:t>
        </w:r>
        <w:r w:rsidR="00794130" w:rsidRPr="00794130">
          <w:rPr>
            <w:rStyle w:val="a9"/>
            <w:rFonts w:ascii="微软雅黑" w:eastAsia="微软雅黑" w:hAnsi="微软雅黑"/>
          </w:rPr>
          <w:t>SMSMOPUSH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_Toc430596397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24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8" w:history="1">
        <w:r w:rsidR="00794130" w:rsidRPr="00794130">
          <w:rPr>
            <w:rStyle w:val="a9"/>
            <w:rFonts w:ascii="微软雅黑" w:eastAsia="微软雅黑" w:hAnsi="微软雅黑"/>
          </w:rPr>
          <w:t>6.1.5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上行状态报告推送</w:t>
        </w:r>
        <w:r w:rsidR="00794130" w:rsidRPr="00794130">
          <w:rPr>
            <w:rStyle w:val="a9"/>
            <w:rFonts w:ascii="微软雅黑" w:eastAsia="微软雅黑" w:hAnsi="微软雅黑"/>
          </w:rPr>
          <w:t xml:space="preserve"> SMSRPTPUSH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_Toc430596398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25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tabs>
          <w:tab w:val="left" w:pos="105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399" w:history="1"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6.2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cs="Arial"/>
            <w:snapToGrid w:val="0"/>
          </w:rPr>
          <w:t>.Java</w:t>
        </w:r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示例代码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_Toc430596399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400" w:history="1">
        <w:r w:rsidR="00794130" w:rsidRPr="00794130">
          <w:rPr>
            <w:rStyle w:val="a9"/>
            <w:rFonts w:ascii="微软雅黑" w:eastAsia="微软雅黑" w:hAnsi="微软雅黑"/>
          </w:rPr>
          <w:t>6.2.1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提交短信</w:t>
        </w:r>
        <w:r w:rsidR="00794130" w:rsidRPr="00794130">
          <w:rPr>
            <w:rStyle w:val="a9"/>
            <w:rFonts w:ascii="微软雅黑" w:eastAsia="微软雅黑" w:hAnsi="微软雅黑"/>
          </w:rPr>
          <w:t>mt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_Toc430596400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401" w:history="1">
        <w:r w:rsidR="00794130" w:rsidRPr="00794130">
          <w:rPr>
            <w:rStyle w:val="a9"/>
            <w:rFonts w:ascii="微软雅黑" w:eastAsia="微软雅黑" w:hAnsi="微软雅黑"/>
          </w:rPr>
          <w:t>6.2.2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查询当前预付费用户余额</w:t>
        </w:r>
        <w:r w:rsidR="00794130" w:rsidRPr="00794130">
          <w:rPr>
            <w:rStyle w:val="a9"/>
            <w:rFonts w:ascii="微软雅黑" w:eastAsia="微软雅黑" w:hAnsi="微软雅黑"/>
          </w:rPr>
          <w:t>QUERYAMTF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_Toc430596401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402" w:history="1">
        <w:r w:rsidR="00794130" w:rsidRPr="00794130">
          <w:rPr>
            <w:rStyle w:val="a9"/>
            <w:rFonts w:ascii="微软雅黑" w:eastAsia="微软雅黑" w:hAnsi="微软雅黑"/>
          </w:rPr>
          <w:t>6.2.3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</w:t>
        </w:r>
        <w:r w:rsidR="00794130" w:rsidRPr="00794130">
          <w:rPr>
            <w:rStyle w:val="a9"/>
            <w:rFonts w:ascii="微软雅黑" w:eastAsia="微软雅黑" w:hAnsi="微软雅黑"/>
          </w:rPr>
          <w:t>URL</w:t>
        </w:r>
        <w:r w:rsidR="00794130" w:rsidRPr="00794130">
          <w:rPr>
            <w:rStyle w:val="a9"/>
            <w:rFonts w:ascii="微软雅黑" w:eastAsia="微软雅黑" w:hAnsi="微软雅黑" w:hint="eastAsia"/>
          </w:rPr>
          <w:t>验证</w:t>
        </w:r>
        <w:r w:rsidR="00794130" w:rsidRPr="00794130">
          <w:rPr>
            <w:rStyle w:val="a9"/>
            <w:rFonts w:ascii="微软雅黑" w:eastAsia="微软雅黑" w:hAnsi="微软雅黑"/>
          </w:rPr>
          <w:t>MOURLVERIFY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_Toc430596402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403" w:history="1">
        <w:r w:rsidR="00794130" w:rsidRPr="00794130">
          <w:rPr>
            <w:rStyle w:val="a9"/>
            <w:rFonts w:ascii="微软雅黑" w:eastAsia="微软雅黑" w:hAnsi="微软雅黑"/>
          </w:rPr>
          <w:t>6.2.4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上行短信推送</w:t>
        </w:r>
        <w:r w:rsidR="00794130" w:rsidRPr="00794130">
          <w:rPr>
            <w:rStyle w:val="a9"/>
            <w:rFonts w:ascii="微软雅黑" w:eastAsia="微软雅黑" w:hAnsi="微软雅黑"/>
          </w:rPr>
          <w:t>SMSMOPUSH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_Toc430596403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30"/>
        <w:tabs>
          <w:tab w:val="left" w:pos="1680"/>
          <w:tab w:val="right" w:leader="dot" w:pos="9628"/>
        </w:tabs>
        <w:snapToGrid w:val="0"/>
        <w:spacing w:line="360" w:lineRule="auto"/>
        <w:rPr>
          <w:rFonts w:ascii="微软雅黑" w:eastAsia="微软雅黑" w:hAnsi="微软雅黑"/>
        </w:rPr>
      </w:pPr>
      <w:hyperlink w:anchor="_Toc430596404" w:history="1">
        <w:r w:rsidR="00794130" w:rsidRPr="00794130">
          <w:rPr>
            <w:rStyle w:val="a9"/>
            <w:rFonts w:ascii="微软雅黑" w:eastAsia="微软雅黑" w:hAnsi="微软雅黑"/>
          </w:rPr>
          <w:t>6.2.5</w:t>
        </w:r>
        <w:r w:rsidR="00794130" w:rsidRPr="00794130">
          <w:rPr>
            <w:rFonts w:ascii="微软雅黑" w:eastAsia="微软雅黑" w:hAnsi="微软雅黑"/>
          </w:rPr>
          <w:tab/>
        </w:r>
        <w:r w:rsidR="00794130" w:rsidRPr="00794130">
          <w:rPr>
            <w:rStyle w:val="a9"/>
            <w:rFonts w:ascii="微软雅黑" w:eastAsia="微软雅黑" w:hAnsi="微软雅黑" w:hint="eastAsia"/>
          </w:rPr>
          <w:t>上行状态报告推送</w:t>
        </w:r>
        <w:r w:rsidR="00794130" w:rsidRPr="00794130">
          <w:rPr>
            <w:rStyle w:val="a9"/>
            <w:rFonts w:ascii="微软雅黑" w:eastAsia="微软雅黑" w:hAnsi="微软雅黑"/>
          </w:rPr>
          <w:t xml:space="preserve"> SMSRPTPUSH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_Toc430596404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27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pStyle w:val="20"/>
        <w:numPr>
          <w:ilvl w:val="1"/>
          <w:numId w:val="6"/>
        </w:numPr>
        <w:tabs>
          <w:tab w:val="left" w:pos="1050"/>
          <w:tab w:val="right" w:leader="dot" w:pos="9628"/>
        </w:tabs>
        <w:snapToGrid w:val="0"/>
        <w:spacing w:line="360" w:lineRule="auto"/>
        <w:ind w:leftChars="0"/>
        <w:rPr>
          <w:rFonts w:ascii="微软雅黑" w:eastAsia="微软雅黑" w:hAnsi="微软雅黑"/>
        </w:rPr>
      </w:pPr>
      <w:hyperlink w:anchor="_Toc430596405" w:history="1">
        <w:r w:rsidR="00794130" w:rsidRPr="00794130">
          <w:rPr>
            <w:rStyle w:val="a9"/>
            <w:rFonts w:ascii="微软雅黑" w:eastAsia="微软雅黑" w:hAnsi="微软雅黑" w:cs="Arial" w:hint="eastAsia"/>
            <w:snapToGrid w:val="0"/>
          </w:rPr>
          <w:t>其他示例代码</w:t>
        </w:r>
        <w:r w:rsidR="00794130" w:rsidRPr="00794130">
          <w:rPr>
            <w:rFonts w:ascii="微软雅黑" w:eastAsia="微软雅黑" w:hAnsi="微软雅黑"/>
          </w:rPr>
          <w:tab/>
        </w:r>
        <w:r w:rsidRPr="00794130">
          <w:rPr>
            <w:rFonts w:ascii="微软雅黑" w:eastAsia="微软雅黑" w:hAnsi="微软雅黑"/>
          </w:rPr>
          <w:fldChar w:fldCharType="begin"/>
        </w:r>
        <w:r w:rsidR="00794130" w:rsidRPr="00794130">
          <w:rPr>
            <w:rFonts w:ascii="微软雅黑" w:eastAsia="微软雅黑" w:hAnsi="微软雅黑"/>
          </w:rPr>
          <w:instrText xml:space="preserve"> PAGEREF _Toc430596405 \h </w:instrText>
        </w:r>
        <w:r w:rsidRPr="00794130">
          <w:rPr>
            <w:rFonts w:ascii="微软雅黑" w:eastAsia="微软雅黑" w:hAnsi="微软雅黑"/>
          </w:rPr>
        </w:r>
        <w:r w:rsidRPr="00794130">
          <w:rPr>
            <w:rFonts w:ascii="微软雅黑" w:eastAsia="微软雅黑" w:hAnsi="微软雅黑"/>
          </w:rPr>
          <w:fldChar w:fldCharType="separate"/>
        </w:r>
        <w:r w:rsidR="00794130" w:rsidRPr="00794130">
          <w:rPr>
            <w:rFonts w:ascii="微软雅黑" w:eastAsia="微软雅黑" w:hAnsi="微软雅黑"/>
          </w:rPr>
          <w:t>36</w:t>
        </w:r>
        <w:r w:rsidRPr="00794130">
          <w:rPr>
            <w:rFonts w:ascii="微软雅黑" w:eastAsia="微软雅黑" w:hAnsi="微软雅黑"/>
          </w:rPr>
          <w:fldChar w:fldCharType="end"/>
        </w:r>
      </w:hyperlink>
    </w:p>
    <w:p w:rsidR="001536B0" w:rsidRPr="00794130" w:rsidRDefault="00C07B1B" w:rsidP="004F5F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94130">
        <w:rPr>
          <w:rFonts w:ascii="微软雅黑" w:eastAsia="微软雅黑" w:hAnsi="微软雅黑" w:hint="eastAsia"/>
          <w:b/>
          <w:bCs/>
          <w:sz w:val="24"/>
          <w:szCs w:val="24"/>
          <w:lang w:val="zh-CN"/>
        </w:rPr>
        <w:fldChar w:fldCharType="end"/>
      </w:r>
    </w:p>
    <w:p w:rsidR="001536B0" w:rsidRPr="00794130" w:rsidRDefault="00794130" w:rsidP="009D1125">
      <w:pPr>
        <w:pStyle w:val="3"/>
        <w:snapToGrid w:val="0"/>
        <w:spacing w:beforeLines="100" w:afterLines="100" w:line="240" w:lineRule="auto"/>
        <w:jc w:val="center"/>
        <w:rPr>
          <w:rFonts w:ascii="微软雅黑" w:eastAsia="微软雅黑" w:hAnsi="微软雅黑"/>
          <w:szCs w:val="24"/>
        </w:rPr>
      </w:pPr>
      <w:r w:rsidRPr="00794130">
        <w:rPr>
          <w:rFonts w:ascii="微软雅黑" w:eastAsia="微软雅黑" w:hAnsi="微软雅黑" w:hint="eastAsia"/>
          <w:szCs w:val="24"/>
        </w:rPr>
        <w:br w:type="page"/>
      </w:r>
      <w:bookmarkStart w:id="1" w:name="_Toc306005735"/>
      <w:bookmarkStart w:id="2" w:name="_Toc306005880"/>
      <w:bookmarkStart w:id="3" w:name="_Toc306006010"/>
      <w:bookmarkStart w:id="4" w:name="_Toc306006497"/>
      <w:bookmarkStart w:id="5" w:name="_Toc306006587"/>
      <w:bookmarkStart w:id="6" w:name="_Toc306006666"/>
      <w:bookmarkStart w:id="7" w:name="_Toc383086450"/>
      <w:bookmarkStart w:id="8" w:name="_Toc430596361"/>
      <w:r w:rsidRPr="00794130">
        <w:rPr>
          <w:rFonts w:ascii="微软雅黑" w:eastAsia="微软雅黑" w:hAnsi="微软雅黑" w:hint="eastAsia"/>
          <w:color w:val="365F91"/>
          <w:sz w:val="28"/>
          <w:szCs w:val="28"/>
        </w:rPr>
        <w:lastRenderedPageBreak/>
        <w:t>第一章 概述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1536B0" w:rsidRPr="00590C70" w:rsidRDefault="00794130" w:rsidP="004F5F67">
      <w:pPr>
        <w:pStyle w:val="2"/>
        <w:snapToGrid w:val="0"/>
        <w:spacing w:before="0" w:after="0" w:line="240" w:lineRule="auto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9" w:name="_Toc383086451"/>
      <w:bookmarkStart w:id="10" w:name="_Toc430596362"/>
      <w:r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协议说明</w:t>
      </w:r>
      <w:bookmarkEnd w:id="9"/>
      <w:bookmarkEnd w:id="10"/>
    </w:p>
    <w:p w:rsidR="001536B0" w:rsidRPr="00590C70" w:rsidRDefault="00794130" w:rsidP="004F5F67">
      <w:pPr>
        <w:widowControl/>
        <w:snapToGrid w:val="0"/>
        <w:ind w:firstLine="424"/>
        <w:jc w:val="left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本短信API是使用HTTP并遵循REST原则设计的Web服务接口，可以使用几乎任何客户端和任何编程语言与REST API进行交互。通过发送简单的HTTP POST请求就可以轻松接入使用。 </w:t>
      </w:r>
    </w:p>
    <w:p w:rsidR="001536B0" w:rsidRPr="00590C70" w:rsidRDefault="00794130" w:rsidP="009D1125">
      <w:pPr>
        <w:pStyle w:val="2"/>
        <w:snapToGrid w:val="0"/>
        <w:spacing w:beforeLines="100" w:after="0" w:line="240" w:lineRule="auto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11" w:name="_Toc430596363"/>
      <w:r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版本说明</w:t>
      </w:r>
      <w:bookmarkEnd w:id="11"/>
    </w:p>
    <w:p w:rsidR="001536B0" w:rsidRDefault="00794130" w:rsidP="00EE1AD6">
      <w:pPr>
        <w:widowControl/>
        <w:snapToGrid w:val="0"/>
        <w:ind w:firstLine="424"/>
        <w:jc w:val="left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在作为CMPP变体的http协议chif1.0推出后，为了简化协议开发难度，对协议的下行和上行部分进行相应地修改，形成本简化协议，保留业务逻辑必要的核心字段，去掉</w:t>
      </w:r>
      <w:r w:rsidR="00590C70">
        <w:rPr>
          <w:rFonts w:ascii="微软雅黑" w:eastAsia="微软雅黑" w:hAnsi="微软雅黑" w:hint="eastAsia"/>
          <w:szCs w:val="21"/>
        </w:rPr>
        <w:t>扩展功能的若干字段（本接口不再具备发送数据短信能力）。</w:t>
      </w:r>
    </w:p>
    <w:p w:rsidR="00EE1AD6" w:rsidRPr="00EE1AD6" w:rsidRDefault="00EE1AD6" w:rsidP="00EE1AD6">
      <w:pPr>
        <w:widowControl/>
        <w:snapToGrid w:val="0"/>
        <w:ind w:firstLine="424"/>
        <w:jc w:val="left"/>
        <w:rPr>
          <w:rFonts w:ascii="微软雅黑" w:eastAsia="微软雅黑" w:hAnsi="微软雅黑"/>
          <w:szCs w:val="21"/>
        </w:rPr>
      </w:pPr>
    </w:p>
    <w:p w:rsidR="001536B0" w:rsidRPr="00EE1AD6" w:rsidRDefault="00794130" w:rsidP="004F5F67">
      <w:pPr>
        <w:snapToGrid w:val="0"/>
        <w:ind w:leftChars="-5" w:left="-10"/>
        <w:jc w:val="left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ab/>
      </w:r>
      <w:r w:rsidRPr="00EE1AD6">
        <w:rPr>
          <w:rFonts w:ascii="微软雅黑" w:eastAsia="微软雅黑" w:hAnsi="微软雅黑" w:cs="Times New Roman" w:hint="eastAsia"/>
          <w:b/>
          <w:bCs/>
          <w:snapToGrid w:val="0"/>
          <w:szCs w:val="21"/>
        </w:rPr>
        <w:t>chif1.</w:t>
      </w:r>
      <w:r w:rsidRPr="00EE1AD6">
        <w:rPr>
          <w:rFonts w:ascii="微软雅黑" w:eastAsia="微软雅黑" w:hAnsi="微软雅黑" w:cs="Times New Roman"/>
          <w:b/>
          <w:bCs/>
          <w:snapToGrid w:val="0"/>
          <w:szCs w:val="21"/>
        </w:rPr>
        <w:t>2</w:t>
      </w:r>
      <w:r w:rsidRPr="00EE1AD6">
        <w:rPr>
          <w:rFonts w:ascii="微软雅黑" w:eastAsia="微软雅黑" w:hAnsi="微软雅黑" w:cs="Times New Roman" w:hint="eastAsia"/>
          <w:b/>
          <w:bCs/>
          <w:snapToGrid w:val="0"/>
          <w:szCs w:val="21"/>
        </w:rPr>
        <w:t>与chif1.0的异同：</w:t>
      </w:r>
    </w:p>
    <w:p w:rsidR="001536B0" w:rsidRPr="004F5F67" w:rsidRDefault="00794130" w:rsidP="004F5F67">
      <w:pPr>
        <w:pStyle w:val="11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color w:val="C0504D" w:themeColor="accent2"/>
          <w:szCs w:val="21"/>
        </w:rPr>
      </w:pPr>
      <w:r w:rsidRPr="004F5F67">
        <w:rPr>
          <w:rFonts w:ascii="微软雅黑" w:eastAsia="微软雅黑" w:hAnsi="微软雅黑" w:hint="eastAsia"/>
          <w:color w:val="C0504D" w:themeColor="accent2"/>
          <w:szCs w:val="21"/>
        </w:rPr>
        <w:t>安全认证方式相同，仍然为</w:t>
      </w:r>
      <w:proofErr w:type="gramStart"/>
      <w:r w:rsidRPr="004F5F67">
        <w:rPr>
          <w:rFonts w:ascii="微软雅黑" w:eastAsia="微软雅黑" w:hAnsi="微软雅黑" w:hint="eastAsia"/>
          <w:color w:val="C0504D" w:themeColor="accent2"/>
          <w:szCs w:val="21"/>
        </w:rPr>
        <w:t>报文头</w:t>
      </w:r>
      <w:proofErr w:type="gramEnd"/>
      <w:r w:rsidRPr="004F5F67">
        <w:rPr>
          <w:rFonts w:ascii="微软雅黑" w:eastAsia="微软雅黑" w:hAnsi="微软雅黑" w:hint="eastAsia"/>
          <w:color w:val="C0504D" w:themeColor="accent2"/>
          <w:szCs w:val="21"/>
        </w:rPr>
        <w:t>携带Authorization信息base64编码，URL携带MD5 token</w:t>
      </w:r>
    </w:p>
    <w:p w:rsidR="001536B0" w:rsidRPr="004F5F67" w:rsidRDefault="00794130" w:rsidP="004F5F67">
      <w:pPr>
        <w:pStyle w:val="11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color w:val="C0504D" w:themeColor="accent2"/>
          <w:szCs w:val="21"/>
        </w:rPr>
      </w:pPr>
      <w:r w:rsidRPr="004F5F67">
        <w:rPr>
          <w:rFonts w:ascii="微软雅黑" w:eastAsia="微软雅黑" w:hAnsi="微软雅黑" w:hint="eastAsia"/>
          <w:color w:val="C0504D" w:themeColor="accent2"/>
          <w:szCs w:val="21"/>
        </w:rPr>
        <w:t>下行MTSMSSubmit/上行MOSmsPush报文简化</w:t>
      </w:r>
    </w:p>
    <w:p w:rsidR="001536B0" w:rsidRPr="004F5F67" w:rsidRDefault="00794130" w:rsidP="004F5F67">
      <w:pPr>
        <w:pStyle w:val="11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color w:val="C0504D" w:themeColor="accent2"/>
          <w:szCs w:val="21"/>
        </w:rPr>
      </w:pPr>
      <w:r w:rsidRPr="004F5F67">
        <w:rPr>
          <w:rFonts w:ascii="微软雅黑" w:eastAsia="微软雅黑" w:hAnsi="微软雅黑" w:hint="eastAsia"/>
          <w:color w:val="C0504D" w:themeColor="accent2"/>
          <w:szCs w:val="21"/>
        </w:rPr>
        <w:t>状态报告推送方式保持不变</w:t>
      </w:r>
    </w:p>
    <w:p w:rsidR="001536B0" w:rsidRPr="004F5F67" w:rsidRDefault="00794130" w:rsidP="004F5F67">
      <w:pPr>
        <w:pStyle w:val="11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color w:val="C0504D" w:themeColor="accent2"/>
          <w:szCs w:val="21"/>
        </w:rPr>
      </w:pPr>
      <w:r w:rsidRPr="004F5F67">
        <w:rPr>
          <w:rFonts w:ascii="微软雅黑" w:eastAsia="微软雅黑" w:hAnsi="微软雅黑" w:hint="eastAsia"/>
          <w:color w:val="C0504D" w:themeColor="accent2"/>
          <w:szCs w:val="21"/>
        </w:rPr>
        <w:t>MO/MT短信内容传递方式不使用Byte[],而是使用Base64编码的原始UTF-8字符串进行传递。</w:t>
      </w:r>
    </w:p>
    <w:p w:rsidR="001536B0" w:rsidRPr="00590C70" w:rsidRDefault="00794130" w:rsidP="009D1125">
      <w:pPr>
        <w:pStyle w:val="2"/>
        <w:snapToGrid w:val="0"/>
        <w:spacing w:beforeLines="100" w:after="0" w:line="240" w:lineRule="auto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12" w:name="_Toc383086452"/>
      <w:bookmarkStart w:id="13" w:name="_Toc430596364"/>
      <w:r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适用范围</w:t>
      </w:r>
      <w:bookmarkEnd w:id="12"/>
      <w:bookmarkEnd w:id="13"/>
    </w:p>
    <w:p w:rsidR="001536B0" w:rsidRPr="00794130" w:rsidRDefault="001536B0" w:rsidP="004F5F67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536B0" w:rsidRPr="00590C70" w:rsidRDefault="00794130" w:rsidP="009D1125">
      <w:pPr>
        <w:pStyle w:val="2"/>
        <w:snapToGrid w:val="0"/>
        <w:spacing w:beforeLines="100" w:after="0" w:line="240" w:lineRule="auto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14" w:name="_Toc383086453"/>
      <w:bookmarkStart w:id="15" w:name="_Toc430596365"/>
      <w:r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参考资料</w:t>
      </w:r>
      <w:bookmarkEnd w:id="14"/>
      <w:bookmarkEnd w:id="15"/>
    </w:p>
    <w:p w:rsidR="001536B0" w:rsidRPr="00590C70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HTTP 1.0</w:t>
      </w:r>
    </w:p>
    <w:p w:rsidR="001536B0" w:rsidRPr="00590C70" w:rsidRDefault="00794130" w:rsidP="009D1125">
      <w:pPr>
        <w:pStyle w:val="2"/>
        <w:snapToGrid w:val="0"/>
        <w:spacing w:beforeLines="100" w:after="0" w:line="240" w:lineRule="auto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16" w:name="_Toc383086454"/>
      <w:bookmarkStart w:id="17" w:name="_Toc430596366"/>
      <w:r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缩略语</w:t>
      </w:r>
      <w:bookmarkEnd w:id="16"/>
      <w:bookmarkEnd w:id="17"/>
    </w:p>
    <w:tbl>
      <w:tblPr>
        <w:tblW w:w="9653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22"/>
        <w:gridCol w:w="3313"/>
        <w:gridCol w:w="4418"/>
      </w:tblGrid>
      <w:tr w:rsidR="001536B0" w:rsidRPr="00794130" w:rsidTr="004F5F67">
        <w:trPr>
          <w:trHeight w:val="636"/>
        </w:trPr>
        <w:tc>
          <w:tcPr>
            <w:tcW w:w="1922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bookmarkStart w:id="18" w:name="_Toc75336042"/>
            <w:bookmarkStart w:id="19" w:name="_Toc306005736"/>
            <w:bookmarkStart w:id="20" w:name="_Toc306005881"/>
            <w:bookmarkStart w:id="21" w:name="_Toc306006011"/>
            <w:bookmarkStart w:id="22" w:name="_Toc306006498"/>
            <w:bookmarkStart w:id="23" w:name="_Toc306006588"/>
            <w:bookmarkStart w:id="24" w:name="_Toc306006667"/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缩写</w:t>
            </w:r>
          </w:p>
        </w:tc>
        <w:tc>
          <w:tcPr>
            <w:tcW w:w="331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全称</w:t>
            </w:r>
          </w:p>
        </w:tc>
        <w:tc>
          <w:tcPr>
            <w:tcW w:w="441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说明</w:t>
            </w:r>
          </w:p>
        </w:tc>
      </w:tr>
      <w:tr w:rsidR="001536B0" w:rsidRPr="00794130" w:rsidTr="004F5F67">
        <w:trPr>
          <w:trHeight w:val="669"/>
        </w:trPr>
        <w:tc>
          <w:tcPr>
            <w:tcW w:w="1922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EC</w:t>
            </w:r>
          </w:p>
        </w:tc>
        <w:tc>
          <w:tcPr>
            <w:tcW w:w="331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Enterprise customer</w:t>
            </w:r>
          </w:p>
        </w:tc>
        <w:tc>
          <w:tcPr>
            <w:tcW w:w="441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企业客户</w:t>
            </w:r>
          </w:p>
        </w:tc>
      </w:tr>
      <w:tr w:rsidR="001536B0" w:rsidRPr="00794130" w:rsidTr="004F5F67">
        <w:trPr>
          <w:trHeight w:val="636"/>
        </w:trPr>
        <w:tc>
          <w:tcPr>
            <w:tcW w:w="1922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MT</w:t>
            </w:r>
          </w:p>
        </w:tc>
        <w:tc>
          <w:tcPr>
            <w:tcW w:w="331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Mobile Terminal</w:t>
            </w:r>
          </w:p>
        </w:tc>
        <w:tc>
          <w:tcPr>
            <w:tcW w:w="441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短信下行</w:t>
            </w:r>
          </w:p>
        </w:tc>
      </w:tr>
      <w:tr w:rsidR="001536B0" w:rsidRPr="00794130" w:rsidTr="004F5F67">
        <w:trPr>
          <w:trHeight w:val="669"/>
        </w:trPr>
        <w:tc>
          <w:tcPr>
            <w:tcW w:w="1922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MO</w:t>
            </w:r>
          </w:p>
        </w:tc>
        <w:tc>
          <w:tcPr>
            <w:tcW w:w="331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Mobile Original</w:t>
            </w:r>
          </w:p>
        </w:tc>
        <w:tc>
          <w:tcPr>
            <w:tcW w:w="441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短信上行</w:t>
            </w:r>
          </w:p>
        </w:tc>
      </w:tr>
    </w:tbl>
    <w:p w:rsidR="001536B0" w:rsidRPr="004F5F67" w:rsidRDefault="00590C70" w:rsidP="009D1125">
      <w:pPr>
        <w:pStyle w:val="3"/>
        <w:snapToGrid w:val="0"/>
        <w:spacing w:beforeLines="100" w:afterLines="10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25" w:name="_Toc383086455"/>
      <w:bookmarkStart w:id="26" w:name="_Toc430596367"/>
      <w:r w:rsidRPr="00794130">
        <w:rPr>
          <w:rFonts w:ascii="微软雅黑" w:eastAsia="微软雅黑" w:hAnsi="微软雅黑" w:hint="eastAsia"/>
          <w:color w:val="365F91"/>
          <w:sz w:val="28"/>
          <w:szCs w:val="28"/>
        </w:rPr>
        <w:lastRenderedPageBreak/>
        <w:t>第</w:t>
      </w:r>
      <w:r>
        <w:rPr>
          <w:rFonts w:ascii="微软雅黑" w:eastAsia="微软雅黑" w:hAnsi="微软雅黑" w:hint="eastAsia"/>
          <w:color w:val="365F91"/>
          <w:sz w:val="28"/>
          <w:szCs w:val="28"/>
        </w:rPr>
        <w:t>二</w:t>
      </w:r>
      <w:r w:rsidRPr="00794130">
        <w:rPr>
          <w:rFonts w:ascii="微软雅黑" w:eastAsia="微软雅黑" w:hAnsi="微软雅黑" w:hint="eastAsia"/>
          <w:color w:val="365F91"/>
          <w:sz w:val="28"/>
          <w:szCs w:val="28"/>
        </w:rPr>
        <w:t>章</w:t>
      </w:r>
      <w:r>
        <w:rPr>
          <w:rFonts w:ascii="微软雅黑" w:eastAsia="微软雅黑" w:hAnsi="微软雅黑" w:hint="eastAsia"/>
          <w:color w:val="365F91"/>
          <w:sz w:val="28"/>
          <w:szCs w:val="28"/>
        </w:rPr>
        <w:t xml:space="preserve"> </w:t>
      </w:r>
      <w:r w:rsidR="00794130" w:rsidRPr="00590C70">
        <w:rPr>
          <w:rFonts w:ascii="微软雅黑" w:eastAsia="微软雅黑" w:hAnsi="微软雅黑" w:hint="eastAsia"/>
          <w:color w:val="365F91"/>
          <w:sz w:val="28"/>
          <w:szCs w:val="28"/>
        </w:rPr>
        <w:t>通信</w:t>
      </w:r>
      <w:bookmarkEnd w:id="18"/>
      <w:bookmarkEnd w:id="19"/>
      <w:bookmarkEnd w:id="20"/>
      <w:bookmarkEnd w:id="21"/>
      <w:bookmarkEnd w:id="22"/>
      <w:bookmarkEnd w:id="23"/>
      <w:bookmarkEnd w:id="24"/>
      <w:r w:rsidR="00794130" w:rsidRPr="00590C70">
        <w:rPr>
          <w:rFonts w:ascii="微软雅黑" w:eastAsia="微软雅黑" w:hAnsi="微软雅黑" w:hint="eastAsia"/>
          <w:color w:val="365F91"/>
          <w:sz w:val="28"/>
          <w:szCs w:val="28"/>
        </w:rPr>
        <w:t>方式</w:t>
      </w:r>
      <w:bookmarkEnd w:id="25"/>
      <w:bookmarkEnd w:id="26"/>
    </w:p>
    <w:bookmarkStart w:id="27" w:name="_MON_1431516530"/>
    <w:bookmarkStart w:id="28" w:name="_MON_1431772114"/>
    <w:bookmarkStart w:id="29" w:name="_MON_1431772390"/>
    <w:bookmarkStart w:id="30" w:name="_MON_1431772428"/>
    <w:bookmarkStart w:id="31" w:name="_MON_1131191969"/>
    <w:bookmarkStart w:id="32" w:name="_MON_1149073834"/>
    <w:bookmarkStart w:id="33" w:name="_MON_1149074119"/>
    <w:bookmarkStart w:id="34" w:name="_MON_1154848460"/>
    <w:bookmarkStart w:id="35" w:name="_MON_1375251767"/>
    <w:bookmarkStart w:id="36" w:name="_MON_1375251828"/>
    <w:bookmarkStart w:id="37" w:name="_MON_1377953094"/>
    <w:bookmarkStart w:id="38" w:name="_MON_1377953417"/>
    <w:bookmarkStart w:id="39" w:name="_MON_1394005621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Start w:id="40" w:name="_MON_1394014264"/>
    <w:bookmarkEnd w:id="40"/>
    <w:p w:rsidR="001536B0" w:rsidRPr="00794130" w:rsidRDefault="001536B0" w:rsidP="004F5F67">
      <w:pPr>
        <w:snapToGrid w:val="0"/>
        <w:ind w:firstLine="560"/>
        <w:jc w:val="center"/>
        <w:rPr>
          <w:rFonts w:ascii="微软雅黑" w:eastAsia="微软雅黑" w:hAnsi="微软雅黑"/>
          <w:sz w:val="24"/>
          <w:szCs w:val="24"/>
        </w:rPr>
      </w:pPr>
      <w:r w:rsidRPr="00794130">
        <w:rPr>
          <w:rFonts w:ascii="微软雅黑" w:eastAsia="微软雅黑" w:hAnsi="微软雅黑" w:hint="eastAsia"/>
          <w:sz w:val="24"/>
          <w:szCs w:val="24"/>
        </w:rPr>
        <w:object w:dxaOrig="5585" w:dyaOrig="1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33.25pt;height:93.75pt" o:ole="">
            <v:imagedata r:id="rId8" o:title=""/>
          </v:shape>
          <o:OLEObject Type="Embed" ProgID="Word.Picture.8" ShapeID="Picture 1" DrawAspect="Content" ObjectID="_1506940904" r:id="rId9"/>
        </w:object>
      </w:r>
    </w:p>
    <w:p w:rsidR="001536B0" w:rsidRPr="00590C70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通信支持HTTP / HTTPS</w:t>
      </w:r>
    </w:p>
    <w:p w:rsidR="001536B0" w:rsidRPr="00590C70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其中MT/QUERYAMTF 报文为EC作为client请求平台</w:t>
      </w:r>
    </w:p>
    <w:p w:rsidR="001536B0" w:rsidRPr="00590C70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MOURLVERIFY/SMSMOPUSH/SMSRPTPUSH 报文为平台作为客户端请求EC</w:t>
      </w:r>
    </w:p>
    <w:p w:rsidR="001536B0" w:rsidRPr="00590C70" w:rsidRDefault="00590C70" w:rsidP="009D1125">
      <w:pPr>
        <w:pStyle w:val="3"/>
        <w:snapToGrid w:val="0"/>
        <w:spacing w:beforeLines="100" w:afterLines="10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41" w:name="_Toc430596368"/>
      <w:r w:rsidRPr="00590C70">
        <w:rPr>
          <w:rFonts w:ascii="微软雅黑" w:eastAsia="微软雅黑" w:hAnsi="微软雅黑" w:hint="eastAsia"/>
          <w:color w:val="365F91"/>
          <w:sz w:val="28"/>
          <w:szCs w:val="28"/>
        </w:rPr>
        <w:t xml:space="preserve">第三章 </w:t>
      </w:r>
      <w:r w:rsidR="00794130" w:rsidRPr="00590C70">
        <w:rPr>
          <w:rFonts w:ascii="微软雅黑" w:eastAsia="微软雅黑" w:hAnsi="微软雅黑" w:hint="eastAsia"/>
          <w:color w:val="365F91"/>
          <w:sz w:val="28"/>
          <w:szCs w:val="28"/>
        </w:rPr>
        <w:t>协议说明</w:t>
      </w:r>
      <w:bookmarkEnd w:id="41"/>
    </w:p>
    <w:p w:rsidR="00590C70" w:rsidRDefault="00590C70" w:rsidP="004F5F67">
      <w:pPr>
        <w:pStyle w:val="2"/>
        <w:numPr>
          <w:ilvl w:val="0"/>
          <w:numId w:val="0"/>
        </w:numPr>
        <w:snapToGrid w:val="0"/>
        <w:spacing w:before="0" w:after="0" w:line="240" w:lineRule="auto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42" w:name="_Toc301349536"/>
      <w:bookmarkStart w:id="43" w:name="_Toc306005740"/>
      <w:bookmarkStart w:id="44" w:name="_Toc306005885"/>
      <w:bookmarkStart w:id="45" w:name="_Toc306006015"/>
      <w:bookmarkStart w:id="46" w:name="_Toc306006502"/>
      <w:bookmarkStart w:id="47" w:name="_Toc306006592"/>
      <w:bookmarkStart w:id="48" w:name="_Toc306006671"/>
      <w:bookmarkStart w:id="49" w:name="_Toc378080180"/>
      <w:bookmarkStart w:id="50" w:name="_Toc430596369"/>
      <w:r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3.1</w:t>
      </w:r>
      <w:r w:rsidR="00794130"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报文域属性说明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1536B0" w:rsidRPr="00590C70" w:rsidRDefault="00794130" w:rsidP="004F5F67">
      <w:pPr>
        <w:pStyle w:val="2"/>
        <w:numPr>
          <w:ilvl w:val="0"/>
          <w:numId w:val="0"/>
        </w:numPr>
        <w:snapToGrid w:val="0"/>
        <w:spacing w:before="0" w:after="0" w:line="240" w:lineRule="auto"/>
        <w:rPr>
          <w:rFonts w:ascii="微软雅黑" w:eastAsia="微软雅黑" w:hAnsi="微软雅黑"/>
          <w:snapToGrid w:val="0"/>
          <w:color w:val="1F497D" w:themeColor="text2"/>
          <w:sz w:val="21"/>
          <w:szCs w:val="21"/>
        </w:rPr>
      </w:pPr>
      <w:r w:rsidRPr="00590C70">
        <w:rPr>
          <w:rFonts w:ascii="微软雅黑" w:eastAsia="微软雅黑" w:hAnsi="微软雅黑" w:hint="eastAsia"/>
          <w:sz w:val="21"/>
          <w:szCs w:val="21"/>
        </w:rPr>
        <w:t>元素约束（出现次数）符号说明：</w:t>
      </w:r>
    </w:p>
    <w:tbl>
      <w:tblPr>
        <w:tblW w:w="9506" w:type="dxa"/>
        <w:jc w:val="center"/>
        <w:tblInd w:w="-132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703"/>
        <w:gridCol w:w="6803"/>
      </w:tblGrid>
      <w:tr w:rsidR="001536B0" w:rsidRPr="00794130" w:rsidTr="00590C70">
        <w:trPr>
          <w:trHeight w:val="503"/>
          <w:jc w:val="center"/>
        </w:trPr>
        <w:tc>
          <w:tcPr>
            <w:tcW w:w="270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符号</w:t>
            </w:r>
          </w:p>
        </w:tc>
        <w:tc>
          <w:tcPr>
            <w:tcW w:w="680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说明</w:t>
            </w:r>
          </w:p>
        </w:tc>
      </w:tr>
      <w:tr w:rsidR="001536B0" w:rsidRPr="00794130" w:rsidTr="00590C70">
        <w:trPr>
          <w:trHeight w:val="479"/>
          <w:jc w:val="center"/>
        </w:trPr>
        <w:tc>
          <w:tcPr>
            <w:tcW w:w="270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szCs w:val="21"/>
              </w:rPr>
              <w:t>?</w:t>
            </w:r>
          </w:p>
        </w:tc>
        <w:tc>
          <w:tcPr>
            <w:tcW w:w="6803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0..1，可选项</w:t>
            </w:r>
          </w:p>
        </w:tc>
      </w:tr>
      <w:tr w:rsidR="001536B0" w:rsidRPr="00794130" w:rsidTr="00590C70">
        <w:trPr>
          <w:trHeight w:val="503"/>
          <w:jc w:val="center"/>
        </w:trPr>
        <w:tc>
          <w:tcPr>
            <w:tcW w:w="270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szCs w:val="21"/>
              </w:rPr>
              <w:t>*</w:t>
            </w:r>
          </w:p>
        </w:tc>
        <w:tc>
          <w:tcPr>
            <w:tcW w:w="6803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0..n，可以没有，也可以有多项</w:t>
            </w:r>
          </w:p>
        </w:tc>
      </w:tr>
      <w:tr w:rsidR="001536B0" w:rsidRPr="00794130" w:rsidTr="00590C70">
        <w:trPr>
          <w:trHeight w:val="479"/>
          <w:jc w:val="center"/>
        </w:trPr>
        <w:tc>
          <w:tcPr>
            <w:tcW w:w="270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szCs w:val="21"/>
              </w:rPr>
              <w:t>+</w:t>
            </w:r>
          </w:p>
        </w:tc>
        <w:tc>
          <w:tcPr>
            <w:tcW w:w="6803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1..n，至少有1项，也可以有多项</w:t>
            </w:r>
          </w:p>
        </w:tc>
      </w:tr>
      <w:tr w:rsidR="001536B0" w:rsidRPr="00794130" w:rsidTr="00590C70">
        <w:trPr>
          <w:trHeight w:val="503"/>
          <w:jc w:val="center"/>
        </w:trPr>
        <w:tc>
          <w:tcPr>
            <w:tcW w:w="270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szCs w:val="21"/>
              </w:rPr>
              <w:t>1</w:t>
            </w:r>
          </w:p>
        </w:tc>
        <w:tc>
          <w:tcPr>
            <w:tcW w:w="6803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必须有且只有1项</w:t>
            </w:r>
          </w:p>
        </w:tc>
      </w:tr>
    </w:tbl>
    <w:p w:rsidR="001536B0" w:rsidRPr="00590C70" w:rsidRDefault="00590C70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ind w:left="576" w:hanging="576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51" w:name="_Toc430596370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 xml:space="preserve">3.2 </w:t>
      </w:r>
      <w:r w:rsidR="00794130" w:rsidRPr="00590C70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EC请求平台（下行）统一格式</w:t>
      </w:r>
      <w:bookmarkEnd w:id="51"/>
    </w:p>
    <w:p w:rsidR="001536B0" w:rsidRPr="00590C70" w:rsidRDefault="00590C70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 w:val="21"/>
          <w:szCs w:val="21"/>
        </w:rPr>
      </w:pPr>
      <w:bookmarkStart w:id="52" w:name="_Toc430596371"/>
      <w:r w:rsidRPr="00590C70">
        <w:rPr>
          <w:rFonts w:ascii="微软雅黑" w:eastAsia="微软雅黑" w:hAnsi="微软雅黑" w:hint="eastAsia"/>
          <w:sz w:val="21"/>
          <w:szCs w:val="21"/>
        </w:rPr>
        <w:t xml:space="preserve">3.2.1 </w:t>
      </w:r>
      <w:r w:rsidR="00794130" w:rsidRPr="00590C70">
        <w:rPr>
          <w:rFonts w:ascii="微软雅黑" w:eastAsia="微软雅黑" w:hAnsi="微软雅黑" w:hint="eastAsia"/>
          <w:sz w:val="21"/>
          <w:szCs w:val="21"/>
        </w:rPr>
        <w:t>平台Base URL</w:t>
      </w:r>
      <w:bookmarkEnd w:id="52"/>
    </w:p>
    <w:p w:rsidR="001536B0" w:rsidRPr="00590C70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由平台提供</w:t>
      </w:r>
    </w:p>
    <w:p w:rsidR="001536B0" w:rsidRPr="00590C70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590C70">
        <w:rPr>
          <w:rFonts w:ascii="微软雅黑" w:eastAsia="微软雅黑" w:hAnsi="微软雅黑" w:hint="eastAsia"/>
          <w:szCs w:val="21"/>
        </w:rPr>
        <w:t>http://{IP}:{port}/{version}</w:t>
      </w:r>
    </w:p>
    <w:tbl>
      <w:tblPr>
        <w:tblW w:w="9522" w:type="dxa"/>
        <w:jc w:val="center"/>
        <w:tblInd w:w="-11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782"/>
        <w:gridCol w:w="1666"/>
        <w:gridCol w:w="1666"/>
        <w:gridCol w:w="4408"/>
      </w:tblGrid>
      <w:tr w:rsidR="001536B0" w:rsidRPr="00794130" w:rsidTr="004F5F67">
        <w:trPr>
          <w:trHeight w:val="443"/>
          <w:jc w:val="center"/>
        </w:trPr>
        <w:tc>
          <w:tcPr>
            <w:tcW w:w="1782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属性</w:t>
            </w:r>
          </w:p>
        </w:tc>
        <w:tc>
          <w:tcPr>
            <w:tcW w:w="166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66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440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4F5F67">
        <w:trPr>
          <w:trHeight w:val="422"/>
          <w:jc w:val="center"/>
        </w:trPr>
        <w:tc>
          <w:tcPr>
            <w:tcW w:w="1782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IP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408" w:type="dxa"/>
            <w:shd w:val="clear" w:color="auto" w:fill="FFFFFF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平台的IP地址或者域名。</w:t>
            </w:r>
          </w:p>
        </w:tc>
      </w:tr>
      <w:tr w:rsidR="001536B0" w:rsidRPr="00794130" w:rsidTr="004F5F67">
        <w:trPr>
          <w:trHeight w:val="1055"/>
          <w:jc w:val="center"/>
        </w:trPr>
        <w:tc>
          <w:tcPr>
            <w:tcW w:w="1782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port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0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Integer</w:t>
            </w:r>
          </w:p>
        </w:tc>
        <w:tc>
          <w:tcPr>
            <w:tcW w:w="4408" w:type="dxa"/>
            <w:shd w:val="clear" w:color="auto" w:fill="FFFFFF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端口号，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端口号不为80时，与IP用半角:隔开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当端口号为80时，此字段可空</w:t>
            </w:r>
          </w:p>
        </w:tc>
      </w:tr>
      <w:tr w:rsidR="001536B0" w:rsidRPr="00794130" w:rsidTr="004F5F67">
        <w:trPr>
          <w:trHeight w:val="984"/>
          <w:jc w:val="center"/>
        </w:trPr>
        <w:tc>
          <w:tcPr>
            <w:tcW w:w="1782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version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66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408" w:type="dxa"/>
            <w:shd w:val="clear" w:color="auto" w:fill="FFFFFF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协议版本，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当前协议版本为：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HIF12</w:t>
            </w:r>
          </w:p>
        </w:tc>
      </w:tr>
    </w:tbl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 w:hint="eastAsia"/>
          <w:szCs w:val="21"/>
        </w:rPr>
        <w:t>BaseURL示例：</w:t>
      </w:r>
    </w:p>
    <w:p w:rsidR="00DA3A57" w:rsidRPr="00DA3A57" w:rsidRDefault="00C07B1B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hyperlink r:id="rId10" w:history="1">
        <w:r w:rsidR="00794130" w:rsidRPr="00DA3A57">
          <w:rPr>
            <w:rFonts w:hint="eastAsia"/>
            <w:szCs w:val="21"/>
          </w:rPr>
          <w:t>http://123.57.48.46:8080/HIF12/</w:t>
        </w:r>
      </w:hyperlink>
    </w:p>
    <w:p w:rsidR="001536B0" w:rsidRPr="00DA3A57" w:rsidRDefault="00C07B1B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hyperlink r:id="rId11" w:history="1">
        <w:r w:rsidR="00794130" w:rsidRPr="00DA3A57">
          <w:rPr>
            <w:rFonts w:hint="eastAsia"/>
            <w:szCs w:val="21"/>
          </w:rPr>
          <w:t>http://api.pro-grouop.com/</w:t>
        </w:r>
        <w:r w:rsidR="00794130" w:rsidRPr="00DA3A57">
          <w:rPr>
            <w:szCs w:val="21"/>
          </w:rPr>
          <w:t>HIF</w:t>
        </w:r>
        <w:r w:rsidR="00794130" w:rsidRPr="00DA3A57">
          <w:rPr>
            <w:rFonts w:hint="eastAsia"/>
            <w:szCs w:val="21"/>
          </w:rPr>
          <w:t>12/</w:t>
        </w:r>
      </w:hyperlink>
    </w:p>
    <w:p w:rsidR="001536B0" w:rsidRPr="00DA3A57" w:rsidRDefault="004F5F67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 w:val="21"/>
          <w:szCs w:val="21"/>
        </w:rPr>
      </w:pPr>
      <w:bookmarkStart w:id="53" w:name="_Toc430596372"/>
      <w:r>
        <w:rPr>
          <w:rFonts w:ascii="微软雅黑" w:eastAsia="微软雅黑" w:hAnsi="微软雅黑" w:hint="eastAsia"/>
          <w:sz w:val="21"/>
          <w:szCs w:val="21"/>
        </w:rPr>
        <w:t>3.2.2</w:t>
      </w:r>
      <w:r w:rsidR="00DA3A57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794130" w:rsidRPr="00DA3A57">
        <w:rPr>
          <w:rFonts w:ascii="微软雅黑" w:eastAsia="微软雅黑" w:hAnsi="微软雅黑" w:hint="eastAsia"/>
          <w:sz w:val="21"/>
          <w:szCs w:val="21"/>
        </w:rPr>
        <w:t>业务URL格式</w:t>
      </w:r>
      <w:bookmarkEnd w:id="53"/>
    </w:p>
    <w:p w:rsidR="001536B0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/>
          <w:szCs w:val="21"/>
        </w:rPr>
        <w:t>注：Base URL与业务URL相拼接为完整请求URL</w:t>
      </w:r>
    </w:p>
    <w:p w:rsidR="00EE1AD6" w:rsidRPr="00DA3A57" w:rsidRDefault="00EE1AD6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b/>
          <w:szCs w:val="21"/>
        </w:rPr>
      </w:pPr>
      <w:proofErr w:type="gramStart"/>
      <w:r w:rsidRPr="00DA3A57">
        <w:rPr>
          <w:rFonts w:ascii="微软雅黑" w:eastAsia="微软雅黑" w:hAnsi="微软雅黑"/>
          <w:b/>
          <w:szCs w:val="21"/>
        </w:rPr>
        <w:t>帐号</w:t>
      </w:r>
      <w:proofErr w:type="gramEnd"/>
      <w:r w:rsidRPr="00DA3A57">
        <w:rPr>
          <w:rFonts w:ascii="微软雅黑" w:eastAsia="微软雅黑" w:hAnsi="微软雅黑"/>
          <w:b/>
          <w:szCs w:val="21"/>
        </w:rPr>
        <w:t>鉴权：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proofErr w:type="gramStart"/>
      <w:r w:rsidRPr="00DA3A57">
        <w:rPr>
          <w:rFonts w:ascii="微软雅黑" w:eastAsia="微软雅黑" w:hAnsi="微软雅黑"/>
          <w:szCs w:val="21"/>
        </w:rPr>
        <w:t>/{</w:t>
      </w:r>
      <w:proofErr w:type="gramEnd"/>
      <w:r w:rsidRPr="00DA3A57">
        <w:rPr>
          <w:rFonts w:ascii="微软雅黑" w:eastAsia="微软雅黑" w:hAnsi="微软雅黑"/>
          <w:szCs w:val="21"/>
        </w:rPr>
        <w:t>func</w:t>
      </w:r>
      <w:r w:rsidRPr="00DA3A57">
        <w:rPr>
          <w:rFonts w:ascii="微软雅黑" w:eastAsia="微软雅黑" w:hAnsi="微软雅黑" w:hint="eastAsia"/>
          <w:szCs w:val="21"/>
        </w:rPr>
        <w:t>ion</w:t>
      </w:r>
      <w:r w:rsidRPr="00DA3A57">
        <w:rPr>
          <w:rFonts w:ascii="微软雅黑" w:eastAsia="微软雅黑" w:hAnsi="微软雅黑"/>
          <w:szCs w:val="21"/>
        </w:rPr>
        <w:t>}/[Userid]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 w:hint="eastAsia"/>
          <w:szCs w:val="21"/>
        </w:rPr>
        <w:t>举例：下发短</w:t>
      </w:r>
      <w:r w:rsidRPr="00DA3A57">
        <w:rPr>
          <w:rFonts w:ascii="微软雅黑" w:eastAsia="微软雅黑" w:hAnsi="微软雅黑"/>
          <w:szCs w:val="21"/>
        </w:rPr>
        <w:t>信息的</w:t>
      </w:r>
      <w:r w:rsidRPr="00DA3A57">
        <w:rPr>
          <w:rFonts w:ascii="微软雅黑" w:eastAsia="微软雅黑" w:hAnsi="微软雅黑" w:hint="eastAsia"/>
          <w:szCs w:val="21"/>
        </w:rPr>
        <w:t>url</w:t>
      </w:r>
      <w:r w:rsidRPr="00DA3A57">
        <w:rPr>
          <w:rFonts w:ascii="微软雅黑" w:eastAsia="微软雅黑" w:hAnsi="微软雅黑"/>
          <w:szCs w:val="21"/>
        </w:rPr>
        <w:t>为：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 w:hint="eastAsia"/>
          <w:szCs w:val="21"/>
        </w:rPr>
        <w:t>http://api.pro-group.com</w:t>
      </w:r>
      <w:r w:rsidRPr="00DA3A57">
        <w:rPr>
          <w:rFonts w:ascii="微软雅黑" w:eastAsia="微软雅黑" w:hAnsi="微软雅黑"/>
          <w:szCs w:val="21"/>
        </w:rPr>
        <w:t>:</w:t>
      </w:r>
      <w:r w:rsidRPr="00DA3A57">
        <w:rPr>
          <w:rFonts w:ascii="微软雅黑" w:eastAsia="微软雅黑" w:hAnsi="微软雅黑" w:hint="eastAsia"/>
          <w:szCs w:val="21"/>
        </w:rPr>
        <w:t>28080/HIF12/mt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 w:hint="eastAsia"/>
          <w:szCs w:val="21"/>
        </w:rPr>
        <w:t>用户user0001查询账户余额</w:t>
      </w:r>
      <w:r w:rsidRPr="00DA3A57">
        <w:rPr>
          <w:rFonts w:ascii="微软雅黑" w:eastAsia="微软雅黑" w:hAnsi="微软雅黑"/>
          <w:szCs w:val="21"/>
        </w:rPr>
        <w:t>的</w:t>
      </w:r>
      <w:r w:rsidRPr="00DA3A57">
        <w:rPr>
          <w:rFonts w:ascii="微软雅黑" w:eastAsia="微软雅黑" w:hAnsi="微软雅黑" w:hint="eastAsia"/>
          <w:szCs w:val="21"/>
        </w:rPr>
        <w:t>url</w:t>
      </w:r>
      <w:r w:rsidRPr="00DA3A57">
        <w:rPr>
          <w:rFonts w:ascii="微软雅黑" w:eastAsia="微软雅黑" w:hAnsi="微软雅黑"/>
          <w:szCs w:val="21"/>
        </w:rPr>
        <w:t>为：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 w:hint="eastAsia"/>
          <w:szCs w:val="21"/>
        </w:rPr>
        <w:t>http://api.pro-group.com</w:t>
      </w:r>
      <w:r w:rsidRPr="00DA3A57">
        <w:rPr>
          <w:rFonts w:ascii="微软雅黑" w:eastAsia="微软雅黑" w:hAnsi="微软雅黑"/>
          <w:szCs w:val="21"/>
        </w:rPr>
        <w:t>:</w:t>
      </w:r>
      <w:r w:rsidRPr="00DA3A57">
        <w:rPr>
          <w:rFonts w:ascii="微软雅黑" w:eastAsia="微软雅黑" w:hAnsi="微软雅黑" w:hint="eastAsia"/>
          <w:szCs w:val="21"/>
        </w:rPr>
        <w:t>28080/HIF12/ queryamtf/user0001</w:t>
      </w:r>
    </w:p>
    <w:tbl>
      <w:tblPr>
        <w:tblW w:w="9595" w:type="dxa"/>
        <w:jc w:val="center"/>
        <w:tblInd w:w="-26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09"/>
        <w:gridCol w:w="2293"/>
        <w:gridCol w:w="2580"/>
        <w:gridCol w:w="2913"/>
      </w:tblGrid>
      <w:tr w:rsidR="001536B0" w:rsidRPr="00794130" w:rsidTr="00EE1AD6">
        <w:trPr>
          <w:trHeight w:val="526"/>
          <w:jc w:val="center"/>
        </w:trPr>
        <w:tc>
          <w:tcPr>
            <w:tcW w:w="1809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属性</w:t>
            </w:r>
          </w:p>
        </w:tc>
        <w:tc>
          <w:tcPr>
            <w:tcW w:w="229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2580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291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EE1AD6">
        <w:trPr>
          <w:trHeight w:val="501"/>
          <w:jc w:val="center"/>
        </w:trPr>
        <w:tc>
          <w:tcPr>
            <w:tcW w:w="180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func</w:t>
            </w:r>
          </w:p>
        </w:tc>
        <w:tc>
          <w:tcPr>
            <w:tcW w:w="229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580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291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业务功能</w:t>
            </w:r>
          </w:p>
        </w:tc>
      </w:tr>
      <w:tr w:rsidR="001536B0" w:rsidRPr="00794130" w:rsidTr="00EE1AD6">
        <w:trPr>
          <w:trHeight w:val="526"/>
          <w:jc w:val="center"/>
        </w:trPr>
        <w:tc>
          <w:tcPr>
            <w:tcW w:w="180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Userid</w:t>
            </w:r>
          </w:p>
        </w:tc>
        <w:tc>
          <w:tcPr>
            <w:tcW w:w="229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0</w:t>
            </w:r>
          </w:p>
        </w:tc>
        <w:tc>
          <w:tcPr>
            <w:tcW w:w="2580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291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用户ID</w:t>
            </w:r>
          </w:p>
        </w:tc>
      </w:tr>
    </w:tbl>
    <w:p w:rsidR="001536B0" w:rsidRPr="00794130" w:rsidRDefault="004F5F67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 w:val="21"/>
          <w:szCs w:val="21"/>
        </w:rPr>
        <w:t>3.2.3</w:t>
      </w:r>
      <w:r w:rsidR="00DA3A57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794130" w:rsidRPr="00794130">
        <w:rPr>
          <w:rFonts w:ascii="微软雅黑" w:eastAsia="微软雅黑" w:hAnsi="微软雅黑"/>
          <w:szCs w:val="24"/>
        </w:rPr>
        <w:t> </w:t>
      </w:r>
      <w:bookmarkStart w:id="54" w:name="_Toc430596373"/>
      <w:r w:rsidR="00794130" w:rsidRPr="00DA3A57">
        <w:rPr>
          <w:rFonts w:ascii="微软雅黑" w:eastAsia="微软雅黑" w:hAnsi="微软雅黑"/>
          <w:sz w:val="21"/>
          <w:szCs w:val="21"/>
        </w:rPr>
        <w:t>HTTP标准包头字段</w:t>
      </w:r>
      <w:bookmarkEnd w:id="54"/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b/>
          <w:szCs w:val="21"/>
        </w:rPr>
      </w:pPr>
      <w:r w:rsidRPr="00DA3A57">
        <w:rPr>
          <w:rFonts w:ascii="微软雅黑" w:eastAsia="微软雅黑" w:hAnsi="微软雅黑" w:hint="eastAsia"/>
          <w:b/>
          <w:szCs w:val="21"/>
        </w:rPr>
        <w:t>包头必填字段：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/>
          <w:szCs w:val="21"/>
        </w:rPr>
        <w:t>Accept</w:t>
      </w:r>
      <w:proofErr w:type="gramStart"/>
      <w:r w:rsidRPr="00DA3A57">
        <w:rPr>
          <w:rFonts w:ascii="微软雅黑" w:eastAsia="微软雅黑" w:hAnsi="微软雅黑"/>
          <w:szCs w:val="21"/>
        </w:rPr>
        <w:t>:application</w:t>
      </w:r>
      <w:proofErr w:type="gramEnd"/>
      <w:r w:rsidRPr="00DA3A57">
        <w:rPr>
          <w:rFonts w:ascii="微软雅黑" w:eastAsia="微软雅黑" w:hAnsi="微软雅黑"/>
          <w:szCs w:val="21"/>
        </w:rPr>
        <w:t>/</w:t>
      </w:r>
      <w:r w:rsidRPr="00DA3A57">
        <w:rPr>
          <w:rFonts w:ascii="微软雅黑" w:eastAsia="微软雅黑" w:hAnsi="微软雅黑" w:hint="eastAsia"/>
          <w:szCs w:val="21"/>
        </w:rPr>
        <w:t>json</w:t>
      </w:r>
      <w:r w:rsidRPr="00DA3A57">
        <w:rPr>
          <w:rFonts w:ascii="微软雅黑" w:eastAsia="微软雅黑" w:hAnsi="微软雅黑"/>
          <w:szCs w:val="21"/>
        </w:rPr>
        <w:t>;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/>
          <w:szCs w:val="21"/>
        </w:rPr>
        <w:t>Content-Type</w:t>
      </w:r>
      <w:proofErr w:type="gramStart"/>
      <w:r w:rsidRPr="00DA3A57">
        <w:rPr>
          <w:rFonts w:ascii="微软雅黑" w:eastAsia="微软雅黑" w:hAnsi="微软雅黑"/>
          <w:szCs w:val="21"/>
        </w:rPr>
        <w:t>:application</w:t>
      </w:r>
      <w:proofErr w:type="gramEnd"/>
      <w:r w:rsidRPr="00DA3A57">
        <w:rPr>
          <w:rFonts w:ascii="微软雅黑" w:eastAsia="微软雅黑" w:hAnsi="微软雅黑"/>
          <w:szCs w:val="21"/>
        </w:rPr>
        <w:t>/</w:t>
      </w:r>
      <w:r w:rsidRPr="00DA3A57">
        <w:rPr>
          <w:rFonts w:ascii="微软雅黑" w:eastAsia="微软雅黑" w:hAnsi="微软雅黑" w:hint="eastAsia"/>
          <w:szCs w:val="21"/>
        </w:rPr>
        <w:t>json</w:t>
      </w:r>
      <w:r w:rsidRPr="00DA3A57">
        <w:rPr>
          <w:rFonts w:ascii="微软雅黑" w:eastAsia="微软雅黑" w:hAnsi="微软雅黑"/>
          <w:szCs w:val="21"/>
        </w:rPr>
        <w:t>;charset=utf-8; </w:t>
      </w:r>
    </w:p>
    <w:p w:rsidR="001536B0" w:rsidRPr="00DA3A57" w:rsidRDefault="00794130" w:rsidP="004F5F67">
      <w:pPr>
        <w:widowControl/>
        <w:snapToGrid w:val="0"/>
        <w:jc w:val="left"/>
        <w:rPr>
          <w:rFonts w:ascii="微软雅黑" w:eastAsia="微软雅黑" w:hAnsi="微软雅黑"/>
          <w:szCs w:val="21"/>
        </w:rPr>
      </w:pPr>
      <w:r w:rsidRPr="00DA3A57">
        <w:rPr>
          <w:rFonts w:ascii="微软雅黑" w:eastAsia="微软雅黑" w:hAnsi="微软雅黑"/>
          <w:szCs w:val="21"/>
        </w:rPr>
        <w:t>Content-Length</w:t>
      </w:r>
      <w:proofErr w:type="gramStart"/>
      <w:r w:rsidRPr="00DA3A57">
        <w:rPr>
          <w:rFonts w:ascii="微软雅黑" w:eastAsia="微软雅黑" w:hAnsi="微软雅黑"/>
          <w:szCs w:val="21"/>
        </w:rPr>
        <w:t>:</w:t>
      </w:r>
      <w:r w:rsidRPr="00DA3A57">
        <w:rPr>
          <w:rFonts w:ascii="微软雅黑" w:eastAsia="微软雅黑" w:hAnsi="微软雅黑" w:hint="eastAsia"/>
          <w:szCs w:val="21"/>
        </w:rPr>
        <w:t>length</w:t>
      </w:r>
      <w:proofErr w:type="gramEnd"/>
      <w:r w:rsidRPr="00DA3A57">
        <w:rPr>
          <w:rFonts w:ascii="微软雅黑" w:eastAsia="微软雅黑" w:hAnsi="微软雅黑"/>
          <w:szCs w:val="21"/>
        </w:rPr>
        <w:t>; </w:t>
      </w:r>
    </w:p>
    <w:tbl>
      <w:tblPr>
        <w:tblW w:w="9609" w:type="dxa"/>
        <w:jc w:val="center"/>
        <w:tblInd w:w="-429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053"/>
        <w:gridCol w:w="1625"/>
        <w:gridCol w:w="1625"/>
        <w:gridCol w:w="4306"/>
      </w:tblGrid>
      <w:tr w:rsidR="001536B0" w:rsidRPr="00794130" w:rsidTr="00EE1AD6">
        <w:trPr>
          <w:trHeight w:val="423"/>
          <w:jc w:val="center"/>
        </w:trPr>
        <w:tc>
          <w:tcPr>
            <w:tcW w:w="205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属性</w:t>
            </w:r>
          </w:p>
        </w:tc>
        <w:tc>
          <w:tcPr>
            <w:tcW w:w="1625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625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430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EE1AD6">
        <w:trPr>
          <w:trHeight w:val="706"/>
          <w:jc w:val="center"/>
        </w:trPr>
        <w:tc>
          <w:tcPr>
            <w:tcW w:w="205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Accept</w:t>
            </w:r>
          </w:p>
        </w:tc>
        <w:tc>
          <w:tcPr>
            <w:tcW w:w="162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62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30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客户端响应接收数据格式：</w:t>
            </w:r>
          </w:p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application/json</w:t>
            </w:r>
          </w:p>
        </w:tc>
      </w:tr>
      <w:tr w:rsidR="001536B0" w:rsidRPr="00794130" w:rsidTr="00EE1AD6">
        <w:trPr>
          <w:trHeight w:val="826"/>
          <w:jc w:val="center"/>
        </w:trPr>
        <w:tc>
          <w:tcPr>
            <w:tcW w:w="205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Content-Type</w:t>
            </w:r>
          </w:p>
        </w:tc>
        <w:tc>
          <w:tcPr>
            <w:tcW w:w="162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62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30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类型：</w:t>
            </w:r>
          </w:p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application/json;charset=utf-8</w:t>
            </w:r>
          </w:p>
        </w:tc>
      </w:tr>
      <w:tr w:rsidR="001536B0" w:rsidRPr="00794130" w:rsidTr="00EE1AD6">
        <w:trPr>
          <w:trHeight w:val="443"/>
          <w:jc w:val="center"/>
        </w:trPr>
        <w:tc>
          <w:tcPr>
            <w:tcW w:w="205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Content-Length</w:t>
            </w:r>
          </w:p>
        </w:tc>
        <w:tc>
          <w:tcPr>
            <w:tcW w:w="162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62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430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内容长度</w:t>
            </w:r>
          </w:p>
        </w:tc>
      </w:tr>
    </w:tbl>
    <w:p w:rsidR="001536B0" w:rsidRPr="00EE1AD6" w:rsidRDefault="00EE1AD6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ind w:left="576" w:hanging="576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55" w:name="_Toc430596374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3.3</w:t>
      </w:r>
      <w:r w:rsidR="00794130" w:rsidRPr="00EE1AD6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平台做客户端请求EC（上行）统一格式</w:t>
      </w:r>
      <w:bookmarkEnd w:id="55"/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适用于平台作为客户端向EC发送上行、状态报告时的情形</w:t>
      </w:r>
    </w:p>
    <w:p w:rsidR="001536B0" w:rsidRPr="00EE1AD6" w:rsidRDefault="00EE1AD6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 w:val="21"/>
          <w:szCs w:val="21"/>
        </w:rPr>
      </w:pPr>
      <w:bookmarkStart w:id="56" w:name="_Toc430596375"/>
      <w:r>
        <w:rPr>
          <w:rFonts w:ascii="微软雅黑" w:eastAsia="微软雅黑" w:hAnsi="微软雅黑" w:hint="eastAsia"/>
          <w:sz w:val="21"/>
          <w:szCs w:val="21"/>
        </w:rPr>
        <w:t>3.2.1</w:t>
      </w:r>
      <w:r w:rsidR="00794130" w:rsidRPr="00EE1AD6">
        <w:rPr>
          <w:rFonts w:ascii="微软雅黑" w:eastAsia="微软雅黑" w:hAnsi="微软雅黑" w:hint="eastAsia"/>
          <w:sz w:val="21"/>
          <w:szCs w:val="21"/>
        </w:rPr>
        <w:t>客户提供上行Base URL</w:t>
      </w:r>
      <w:bookmarkEnd w:id="56"/>
    </w:p>
    <w:p w:rsidR="001536B0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由EC提供</w:t>
      </w:r>
      <w:r w:rsidRPr="00EE1AD6">
        <w:rPr>
          <w:rFonts w:ascii="微软雅黑" w:eastAsia="微软雅黑" w:hAnsi="微软雅黑"/>
          <w:szCs w:val="21"/>
        </w:rPr>
        <w:t>用以接收上行消息和状态报告的</w:t>
      </w:r>
      <w:r w:rsidRPr="00EE1AD6">
        <w:rPr>
          <w:rFonts w:ascii="微软雅黑" w:eastAsia="微软雅黑" w:hAnsi="微软雅黑" w:hint="eastAsia"/>
          <w:szCs w:val="21"/>
        </w:rPr>
        <w:t>Base URL</w:t>
      </w:r>
    </w:p>
    <w:p w:rsidR="00EE1AD6" w:rsidRPr="00EE1AD6" w:rsidRDefault="00EE1AD6" w:rsidP="004F5F67">
      <w:pPr>
        <w:snapToGrid w:val="0"/>
        <w:rPr>
          <w:rFonts w:ascii="微软雅黑" w:eastAsia="微软雅黑" w:hAnsi="微软雅黑"/>
          <w:szCs w:val="21"/>
        </w:rPr>
      </w:pPr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举例：</w:t>
      </w:r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EC提供上行Base</w:t>
      </w:r>
      <w:r w:rsidR="00EE1AD6">
        <w:rPr>
          <w:rFonts w:ascii="微软雅黑" w:eastAsia="微软雅黑" w:hAnsi="微软雅黑" w:hint="eastAsia"/>
          <w:szCs w:val="21"/>
        </w:rPr>
        <w:t xml:space="preserve"> </w:t>
      </w:r>
      <w:r w:rsidRPr="00EE1AD6">
        <w:rPr>
          <w:rFonts w:ascii="微软雅黑" w:eastAsia="微软雅黑" w:hAnsi="微软雅黑" w:hint="eastAsia"/>
          <w:szCs w:val="21"/>
        </w:rPr>
        <w:t>URL为：</w:t>
      </w:r>
    </w:p>
    <w:p w:rsidR="001536B0" w:rsidRPr="00EE1AD6" w:rsidRDefault="00C07B1B" w:rsidP="004F5F67">
      <w:pPr>
        <w:snapToGrid w:val="0"/>
        <w:rPr>
          <w:rFonts w:ascii="微软雅黑" w:eastAsia="微软雅黑" w:hAnsi="微软雅黑"/>
          <w:szCs w:val="21"/>
        </w:rPr>
      </w:pPr>
      <w:hyperlink r:id="rId12" w:history="1">
        <w:r w:rsidR="00794130" w:rsidRPr="00EE1AD6">
          <w:rPr>
            <w:rStyle w:val="a9"/>
            <w:rFonts w:ascii="微软雅黑" w:eastAsia="微软雅黑" w:hAnsi="微软雅黑" w:hint="eastAsia"/>
            <w:szCs w:val="21"/>
          </w:rPr>
          <w:t>http://123.57.48.46:1459/serv/</w:t>
        </w:r>
      </w:hyperlink>
    </w:p>
    <w:p w:rsidR="001536B0" w:rsidRPr="00EE1AD6" w:rsidRDefault="00EE1AD6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 w:val="21"/>
          <w:szCs w:val="21"/>
        </w:rPr>
      </w:pPr>
      <w:bookmarkStart w:id="57" w:name="_Toc430596376"/>
      <w:r>
        <w:rPr>
          <w:rFonts w:ascii="微软雅黑" w:eastAsia="微软雅黑" w:hAnsi="微软雅黑" w:hint="eastAsia"/>
          <w:sz w:val="21"/>
          <w:szCs w:val="21"/>
        </w:rPr>
        <w:lastRenderedPageBreak/>
        <w:t>3.2.2</w:t>
      </w:r>
      <w:r w:rsidR="00794130" w:rsidRPr="00EE1AD6">
        <w:rPr>
          <w:rFonts w:ascii="微软雅黑" w:eastAsia="微软雅黑" w:hAnsi="微软雅黑" w:hint="eastAsia"/>
          <w:sz w:val="21"/>
          <w:szCs w:val="21"/>
        </w:rPr>
        <w:t>上行业务完整URL</w:t>
      </w:r>
      <w:bookmarkEnd w:id="57"/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上行各业务都有各自的function，完整的业务URL会发送至：</w:t>
      </w:r>
    </w:p>
    <w:p w:rsidR="001536B0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${客户提供上行BaseURL} /{function}</w:t>
      </w:r>
    </w:p>
    <w:p w:rsidR="00EE1AD6" w:rsidRPr="00EE1AD6" w:rsidRDefault="00EE1AD6" w:rsidP="004F5F67">
      <w:pPr>
        <w:snapToGrid w:val="0"/>
        <w:rPr>
          <w:rFonts w:ascii="微软雅黑" w:eastAsia="微软雅黑" w:hAnsi="微软雅黑"/>
          <w:szCs w:val="21"/>
        </w:rPr>
      </w:pPr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举例：</w:t>
      </w:r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EC提供上行BaseURL为：</w:t>
      </w:r>
    </w:p>
    <w:p w:rsidR="001536B0" w:rsidRPr="00EE1AD6" w:rsidRDefault="00C07B1B" w:rsidP="004F5F67">
      <w:pPr>
        <w:snapToGrid w:val="0"/>
        <w:rPr>
          <w:rFonts w:ascii="微软雅黑" w:eastAsia="微软雅黑" w:hAnsi="微软雅黑"/>
          <w:szCs w:val="21"/>
        </w:rPr>
      </w:pPr>
      <w:hyperlink r:id="rId13" w:history="1">
        <w:r w:rsidR="00794130" w:rsidRPr="00EE1AD6">
          <w:rPr>
            <w:rFonts w:ascii="微软雅黑" w:eastAsia="微软雅黑" w:hAnsi="微软雅黑" w:hint="eastAsia"/>
            <w:szCs w:val="21"/>
          </w:rPr>
          <w:t>http://123.57.48.46:1459/serv.php/</w:t>
        </w:r>
      </w:hyperlink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平台上行短信function为smsmopush, 上行报文会发送至：</w:t>
      </w:r>
    </w:p>
    <w:p w:rsidR="001536B0" w:rsidRPr="00EE1AD6" w:rsidRDefault="00C07B1B" w:rsidP="004F5F67">
      <w:pPr>
        <w:snapToGrid w:val="0"/>
        <w:rPr>
          <w:rFonts w:ascii="微软雅黑" w:eastAsia="微软雅黑" w:hAnsi="微软雅黑"/>
          <w:szCs w:val="21"/>
        </w:rPr>
      </w:pPr>
      <w:hyperlink r:id="rId14" w:history="1">
        <w:r w:rsidR="00794130" w:rsidRPr="00EE1AD6">
          <w:rPr>
            <w:rFonts w:ascii="微软雅黑" w:eastAsia="微软雅黑" w:hAnsi="微软雅黑" w:hint="eastAsia"/>
            <w:szCs w:val="21"/>
          </w:rPr>
          <w:t>http://123.57.48.46:1459/serv.php/smsmopush/</w:t>
        </w:r>
      </w:hyperlink>
    </w:p>
    <w:p w:rsidR="001536B0" w:rsidRPr="00EE1AD6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平台状态报告function为smsrptpush</w:t>
      </w:r>
    </w:p>
    <w:p w:rsidR="001536B0" w:rsidRPr="00EE1AD6" w:rsidRDefault="00C07B1B" w:rsidP="004F5F67">
      <w:pPr>
        <w:snapToGrid w:val="0"/>
        <w:rPr>
          <w:rFonts w:ascii="微软雅黑" w:eastAsia="微软雅黑" w:hAnsi="微软雅黑"/>
          <w:szCs w:val="21"/>
        </w:rPr>
      </w:pPr>
      <w:hyperlink r:id="rId15" w:history="1">
        <w:r w:rsidR="00794130" w:rsidRPr="00EE1AD6">
          <w:rPr>
            <w:rFonts w:ascii="微软雅黑" w:eastAsia="微软雅黑" w:hAnsi="微软雅黑" w:hint="eastAsia"/>
            <w:szCs w:val="21"/>
          </w:rPr>
          <w:t>http://123.57.48.46:1459/serv.php/smsrptpush/</w:t>
        </w:r>
      </w:hyperlink>
    </w:p>
    <w:p w:rsidR="001536B0" w:rsidRPr="00EE1AD6" w:rsidRDefault="00EE1AD6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ind w:left="576" w:hanging="576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58" w:name="_Toc430596377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3.4</w:t>
      </w:r>
      <w:r w:rsidR="00794130" w:rsidRPr="00EE1AD6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编码</w:t>
      </w:r>
      <w:bookmarkEnd w:id="58"/>
    </w:p>
    <w:p w:rsidR="001536B0" w:rsidRPr="00EE1AD6" w:rsidRDefault="00794130" w:rsidP="00EE1AD6">
      <w:pPr>
        <w:snapToGrid w:val="0"/>
        <w:rPr>
          <w:rFonts w:ascii="微软雅黑" w:eastAsia="微软雅黑" w:hAnsi="微软雅黑"/>
          <w:szCs w:val="21"/>
        </w:rPr>
      </w:pPr>
      <w:r w:rsidRPr="00EE1AD6">
        <w:rPr>
          <w:rFonts w:ascii="微软雅黑" w:eastAsia="微软雅黑" w:hAnsi="微软雅黑" w:hint="eastAsia"/>
          <w:szCs w:val="21"/>
        </w:rPr>
        <w:t>编码统一使用UTF-8</w:t>
      </w:r>
    </w:p>
    <w:p w:rsidR="001536B0" w:rsidRPr="00EE1AD6" w:rsidRDefault="00EE1AD6" w:rsidP="009D1125">
      <w:pPr>
        <w:pStyle w:val="3"/>
        <w:snapToGrid w:val="0"/>
        <w:spacing w:beforeLines="100" w:afterLines="10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59" w:name="_Toc306005738"/>
      <w:bookmarkStart w:id="60" w:name="_Toc306005883"/>
      <w:bookmarkStart w:id="61" w:name="_Toc306006013"/>
      <w:bookmarkStart w:id="62" w:name="_Toc306006500"/>
      <w:bookmarkStart w:id="63" w:name="_Toc306006590"/>
      <w:bookmarkStart w:id="64" w:name="_Toc306006669"/>
      <w:bookmarkStart w:id="65" w:name="_Toc378080179"/>
      <w:bookmarkStart w:id="66" w:name="_Toc430596378"/>
      <w:r w:rsidRPr="00EE1AD6">
        <w:rPr>
          <w:rFonts w:ascii="微软雅黑" w:eastAsia="微软雅黑" w:hAnsi="微软雅黑" w:hint="eastAsia"/>
          <w:color w:val="365F91"/>
          <w:sz w:val="28"/>
          <w:szCs w:val="28"/>
        </w:rPr>
        <w:t xml:space="preserve">第四章 </w:t>
      </w:r>
      <w:r w:rsidR="00794130" w:rsidRPr="00EE1AD6">
        <w:rPr>
          <w:rFonts w:ascii="微软雅黑" w:eastAsia="微软雅黑" w:hAnsi="微软雅黑" w:hint="eastAsia"/>
          <w:color w:val="365F91"/>
          <w:sz w:val="28"/>
          <w:szCs w:val="28"/>
        </w:rPr>
        <w:t>协议报文定义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:rsidR="001536B0" w:rsidRPr="00EE1AD6" w:rsidRDefault="00EE1AD6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ind w:left="576" w:hanging="576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67" w:name="_Toc430596379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 xml:space="preserve">4.1 </w:t>
      </w:r>
      <w:r w:rsidR="00794130" w:rsidRPr="00EE1AD6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EC请求平台(下行)协议报文定义</w:t>
      </w:r>
      <w:bookmarkEnd w:id="67"/>
    </w:p>
    <w:p w:rsidR="001536B0" w:rsidRPr="00C37CB9" w:rsidRDefault="00C37CB9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 w:val="21"/>
          <w:szCs w:val="21"/>
        </w:rPr>
      </w:pPr>
      <w:bookmarkStart w:id="68" w:name="_Toc430596380"/>
      <w:r w:rsidRPr="00C37CB9">
        <w:rPr>
          <w:rFonts w:ascii="微软雅黑" w:eastAsia="微软雅黑" w:hAnsi="微软雅黑" w:hint="eastAsia"/>
          <w:sz w:val="21"/>
          <w:szCs w:val="21"/>
        </w:rPr>
        <w:t>4.1.1</w:t>
      </w:r>
      <w:r w:rsidR="00794130" w:rsidRPr="00C37CB9">
        <w:rPr>
          <w:rFonts w:ascii="微软雅黑" w:eastAsia="微软雅黑" w:hAnsi="微软雅黑" w:hint="eastAsia"/>
          <w:sz w:val="21"/>
          <w:szCs w:val="21"/>
        </w:rPr>
        <w:t>提交短信mt</w:t>
      </w:r>
      <w:bookmarkEnd w:id="68"/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410"/>
        <w:gridCol w:w="1843"/>
        <w:gridCol w:w="5386"/>
      </w:tblGrid>
      <w:tr w:rsidR="004F5F67" w:rsidRPr="00794130" w:rsidTr="004F5F67">
        <w:trPr>
          <w:trHeight w:val="528"/>
        </w:trPr>
        <w:tc>
          <w:tcPr>
            <w:tcW w:w="2410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HTTP方法</w:t>
            </w:r>
          </w:p>
        </w:tc>
        <w:tc>
          <w:tcPr>
            <w:tcW w:w="1843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URL</w:t>
            </w:r>
          </w:p>
        </w:tc>
        <w:tc>
          <w:tcPr>
            <w:tcW w:w="5386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4F5F67" w:rsidRPr="00794130" w:rsidTr="004F5F67">
        <w:trPr>
          <w:trHeight w:val="554"/>
        </w:trPr>
        <w:tc>
          <w:tcPr>
            <w:tcW w:w="2410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POST</w:t>
            </w:r>
          </w:p>
        </w:tc>
        <w:tc>
          <w:tcPr>
            <w:tcW w:w="1843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${baseurl}/mt/</w:t>
            </w:r>
          </w:p>
        </w:tc>
        <w:tc>
          <w:tcPr>
            <w:tcW w:w="5386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参见3.2节说明</w:t>
            </w:r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/>
        </w:rPr>
      </w:pP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18"/>
        <w:gridCol w:w="1047"/>
        <w:gridCol w:w="1287"/>
        <w:gridCol w:w="5887"/>
      </w:tblGrid>
      <w:tr w:rsidR="001536B0" w:rsidRPr="00794130" w:rsidTr="004F5F67">
        <w:trPr>
          <w:trHeight w:val="472"/>
        </w:trPr>
        <w:tc>
          <w:tcPr>
            <w:tcW w:w="1418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1047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287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5887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4F5F67">
        <w:trPr>
          <w:trHeight w:val="495"/>
        </w:trPr>
        <w:tc>
          <w:tcPr>
            <w:tcW w:w="1418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Use</w:t>
            </w:r>
            <w:r w:rsidRPr="00084778">
              <w:rPr>
                <w:rFonts w:ascii="微软雅黑" w:eastAsia="微软雅黑" w:hAnsi="微软雅黑" w:cs="Times New Roman"/>
                <w:szCs w:val="21"/>
              </w:rPr>
              <w:t>rid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887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用户ID</w:t>
            </w:r>
          </w:p>
        </w:tc>
      </w:tr>
      <w:tr w:rsidR="001536B0" w:rsidRPr="00794130" w:rsidTr="004F5F67">
        <w:trPr>
          <w:trHeight w:val="557"/>
        </w:trPr>
        <w:tc>
          <w:tcPr>
            <w:tcW w:w="1418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Passwd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887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b/>
                <w:color w:val="C0504D" w:themeColor="accent2"/>
                <w:szCs w:val="21"/>
              </w:rPr>
            </w:pPr>
            <w:proofErr w:type="gramStart"/>
            <w:r w:rsidRPr="00084778">
              <w:rPr>
                <w:rFonts w:ascii="微软雅黑" w:eastAsia="微软雅黑" w:hAnsi="微软雅黑" w:cs="Times New Roman"/>
                <w:b/>
                <w:color w:val="C0504D" w:themeColor="accent2"/>
                <w:szCs w:val="21"/>
              </w:rPr>
              <w:t>帐号</w:t>
            </w:r>
            <w:proofErr w:type="gramEnd"/>
            <w:r w:rsidRPr="00084778">
              <w:rPr>
                <w:rFonts w:ascii="微软雅黑" w:eastAsia="微软雅黑" w:hAnsi="微软雅黑" w:cs="Times New Roman" w:hint="eastAsia"/>
                <w:b/>
                <w:color w:val="C0504D" w:themeColor="accent2"/>
                <w:szCs w:val="21"/>
              </w:rPr>
              <w:t>密码：(可以明文密码或使用32位MD5加密)</w:t>
            </w:r>
          </w:p>
        </w:tc>
      </w:tr>
      <w:tr w:rsidR="001536B0" w:rsidRPr="00794130" w:rsidTr="004F5F67">
        <w:trPr>
          <w:trHeight w:val="556"/>
        </w:trPr>
        <w:tc>
          <w:tcPr>
            <w:tcW w:w="1418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Cli_Msg_Id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?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String(24)</w:t>
            </w:r>
          </w:p>
        </w:tc>
        <w:tc>
          <w:tcPr>
            <w:tcW w:w="5887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客户流水号，可在响应中携带返回，最长24位，可包含数字字母</w:t>
            </w:r>
          </w:p>
        </w:tc>
      </w:tr>
      <w:tr w:rsidR="001536B0" w:rsidRPr="00794130" w:rsidTr="004F5F67">
        <w:trPr>
          <w:trHeight w:val="495"/>
        </w:trPr>
        <w:tc>
          <w:tcPr>
            <w:tcW w:w="1418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Mobile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887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/>
                <w:szCs w:val="21"/>
              </w:rPr>
              <w:t>短信接收端手机号码集合，用</w:t>
            </w: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半角</w:t>
            </w:r>
            <w:r w:rsidRPr="00084778">
              <w:rPr>
                <w:rFonts w:ascii="微软雅黑" w:eastAsia="微软雅黑" w:hAnsi="微软雅黑" w:cs="Times New Roman"/>
                <w:szCs w:val="21"/>
              </w:rPr>
              <w:t>逗号</w:t>
            </w: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（英文逗号）</w:t>
            </w:r>
            <w:r w:rsidRPr="00084778">
              <w:rPr>
                <w:rFonts w:ascii="微软雅黑" w:eastAsia="微软雅黑" w:hAnsi="微软雅黑" w:cs="Times New Roman"/>
                <w:szCs w:val="21"/>
              </w:rPr>
              <w:t>分开，每批发送的手机号数量不得超过</w:t>
            </w: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不能超过客户设置带宽。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通常以20个号码</w:t>
            </w:r>
            <w:proofErr w:type="gramStart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做为</w:t>
            </w:r>
            <w:proofErr w:type="gramEnd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上限。</w:t>
            </w:r>
          </w:p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手机</w:t>
            </w:r>
            <w:proofErr w:type="gramStart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号建议</w:t>
            </w:r>
            <w:proofErr w:type="gramEnd"/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不重复，不强制限制。</w:t>
            </w:r>
          </w:p>
        </w:tc>
      </w:tr>
      <w:tr w:rsidR="001536B0" w:rsidRPr="00794130" w:rsidTr="004F5F67">
        <w:trPr>
          <w:trHeight w:val="1148"/>
        </w:trPr>
        <w:tc>
          <w:tcPr>
            <w:tcW w:w="1418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Content</w:t>
            </w:r>
          </w:p>
        </w:tc>
        <w:tc>
          <w:tcPr>
            <w:tcW w:w="104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128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5887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 New Roman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szCs w:val="21"/>
              </w:rPr>
              <w:t>短信内容，UTF-8编码字符串，单条通常为65汉字以内（根据签名规则不同），超过限制字数会被分拆，同时计费条数会根据最终拆分条数计算，具体由平台拆分结果确定。</w:t>
            </w:r>
          </w:p>
        </w:tc>
      </w:tr>
    </w:tbl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snapToGrid w:val="0"/>
          <w:szCs w:val="21"/>
        </w:rPr>
        <w:t>示例：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proofErr w:type="gramStart"/>
      <w:r w:rsidRPr="00C37CB9">
        <w:rPr>
          <w:rFonts w:ascii="微软雅黑" w:eastAsia="微软雅黑" w:hAnsi="微软雅黑" w:cs="Arial"/>
          <w:snapToGrid w:val="0"/>
          <w:szCs w:val="21"/>
        </w:rPr>
        <w:lastRenderedPageBreak/>
        <w:t>curl</w:t>
      </w:r>
      <w:proofErr w:type="gramEnd"/>
      <w:r w:rsidRPr="00C37CB9">
        <w:rPr>
          <w:rFonts w:ascii="微软雅黑" w:eastAsia="微软雅黑" w:hAnsi="微软雅黑" w:cs="Arial"/>
          <w:snapToGrid w:val="0"/>
          <w:szCs w:val="21"/>
        </w:rPr>
        <w:t xml:space="preserve"> -X POST \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-H "</w:t>
      </w:r>
      <w:r w:rsidRPr="00C37CB9">
        <w:rPr>
          <w:rFonts w:ascii="微软雅黑" w:eastAsia="微软雅黑" w:hAnsi="微软雅黑" w:cs="Arial" w:hint="eastAsia"/>
          <w:snapToGrid w:val="0"/>
          <w:szCs w:val="21"/>
        </w:rPr>
        <w:t>Accept</w:t>
      </w:r>
      <w:r w:rsidRPr="00C37CB9">
        <w:rPr>
          <w:rFonts w:ascii="微软雅黑" w:eastAsia="微软雅黑" w:hAnsi="微软雅黑" w:cs="Arial"/>
          <w:snapToGrid w:val="0"/>
          <w:szCs w:val="21"/>
        </w:rPr>
        <w:t xml:space="preserve">: </w:t>
      </w:r>
      <w:r w:rsidRPr="00C37CB9">
        <w:rPr>
          <w:rFonts w:ascii="微软雅黑" w:eastAsia="微软雅黑" w:hAnsi="微软雅黑" w:cs="Times New Roman"/>
          <w:kern w:val="0"/>
          <w:szCs w:val="21"/>
          <w:shd w:val="clear" w:color="auto" w:fill="FFF5B3"/>
        </w:rPr>
        <w:t>application/</w:t>
      </w:r>
      <w:r w:rsidRPr="00C37CB9">
        <w:rPr>
          <w:rFonts w:ascii="微软雅黑" w:eastAsia="微软雅黑" w:hAnsi="微软雅黑" w:cs="Times New Roman" w:hint="eastAsia"/>
          <w:kern w:val="0"/>
          <w:szCs w:val="21"/>
          <w:shd w:val="clear" w:color="auto" w:fill="FFF5B3"/>
        </w:rPr>
        <w:t>json</w:t>
      </w:r>
      <w:r w:rsidRPr="00C37CB9">
        <w:rPr>
          <w:rFonts w:ascii="微软雅黑" w:eastAsia="微软雅黑" w:hAnsi="微软雅黑" w:cs="Arial"/>
          <w:snapToGrid w:val="0"/>
          <w:szCs w:val="21"/>
        </w:rPr>
        <w:t>" \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-H "Content-Type: </w:t>
      </w:r>
      <w:r w:rsidRPr="00C37CB9">
        <w:rPr>
          <w:rFonts w:ascii="微软雅黑" w:eastAsia="微软雅黑" w:hAnsi="微软雅黑" w:cs="Times New Roman"/>
          <w:kern w:val="0"/>
          <w:szCs w:val="21"/>
          <w:shd w:val="clear" w:color="auto" w:fill="FFF5B3"/>
        </w:rPr>
        <w:t>application/</w:t>
      </w:r>
      <w:r w:rsidRPr="00C37CB9">
        <w:rPr>
          <w:rFonts w:ascii="微软雅黑" w:eastAsia="微软雅黑" w:hAnsi="微软雅黑" w:cs="Times New Roman" w:hint="eastAsia"/>
          <w:kern w:val="0"/>
          <w:szCs w:val="21"/>
          <w:shd w:val="clear" w:color="auto" w:fill="FFF5B3"/>
        </w:rPr>
        <w:t>json</w:t>
      </w:r>
      <w:proofErr w:type="gramStart"/>
      <w:r w:rsidRPr="00C37CB9">
        <w:rPr>
          <w:rFonts w:ascii="微软雅黑" w:eastAsia="微软雅黑" w:hAnsi="微软雅黑" w:cs="Times New Roman"/>
          <w:kern w:val="0"/>
          <w:szCs w:val="21"/>
          <w:shd w:val="clear" w:color="auto" w:fill="FFF5B3"/>
        </w:rPr>
        <w:t>;charset</w:t>
      </w:r>
      <w:proofErr w:type="gramEnd"/>
      <w:r w:rsidRPr="00C37CB9">
        <w:rPr>
          <w:rFonts w:ascii="微软雅黑" w:eastAsia="微软雅黑" w:hAnsi="微软雅黑" w:cs="Times New Roman"/>
          <w:kern w:val="0"/>
          <w:szCs w:val="21"/>
          <w:shd w:val="clear" w:color="auto" w:fill="FFF5B3"/>
        </w:rPr>
        <w:t>=utf-8</w:t>
      </w:r>
      <w:r w:rsidRPr="00C37CB9">
        <w:rPr>
          <w:rFonts w:ascii="微软雅黑" w:eastAsia="微软雅黑" w:hAnsi="微软雅黑" w:cs="Arial"/>
          <w:snapToGrid w:val="0"/>
          <w:szCs w:val="21"/>
        </w:rPr>
        <w:t>" \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snapToGrid w:val="0"/>
          <w:szCs w:val="21"/>
        </w:rPr>
        <w:t xml:space="preserve">  -d '{"</w:t>
      </w:r>
      <w:r w:rsidRPr="00C37CB9">
        <w:rPr>
          <w:rFonts w:ascii="微软雅黑" w:eastAsia="微软雅黑" w:hAnsi="微软雅黑" w:cs="Arial"/>
          <w:snapToGrid w:val="0"/>
          <w:szCs w:val="21"/>
        </w:rPr>
        <w:t>U</w:t>
      </w:r>
      <w:r w:rsidRPr="00C37CB9">
        <w:rPr>
          <w:rFonts w:ascii="微软雅黑" w:eastAsia="微软雅黑" w:hAnsi="微软雅黑" w:cs="Arial" w:hint="eastAsia"/>
          <w:snapToGrid w:val="0"/>
          <w:szCs w:val="21"/>
        </w:rPr>
        <w:t>serid":"test","Passwd":"test","Cli_Msg_Id":"msg00001","Mobile":"18600000000,13910000000","Content":"您的验证码为1234 【xxx】"}' \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http://ip</w:t>
      </w:r>
      <w:r w:rsidRPr="00C37CB9">
        <w:rPr>
          <w:rFonts w:ascii="微软雅黑" w:eastAsia="微软雅黑" w:hAnsi="微软雅黑" w:cs="Arial" w:hint="eastAsia"/>
          <w:snapToGrid w:val="0"/>
          <w:szCs w:val="21"/>
        </w:rPr>
        <w:t>:28080</w:t>
      </w:r>
      <w:r w:rsidRPr="00C37CB9">
        <w:rPr>
          <w:rFonts w:ascii="微软雅黑" w:eastAsia="微软雅黑" w:hAnsi="微软雅黑" w:cs="Arial"/>
          <w:snapToGrid w:val="0"/>
          <w:szCs w:val="21"/>
        </w:rPr>
        <w:t>/</w:t>
      </w:r>
      <w:r w:rsidRPr="00C37CB9">
        <w:rPr>
          <w:rFonts w:ascii="微软雅黑" w:eastAsia="微软雅黑" w:hAnsi="微软雅黑" w:cs="Arial" w:hint="eastAsia"/>
          <w:snapToGrid w:val="0"/>
          <w:szCs w:val="21"/>
        </w:rPr>
        <w:t>HIF12</w:t>
      </w:r>
      <w:r w:rsidRPr="00C37CB9">
        <w:rPr>
          <w:rFonts w:ascii="微软雅黑" w:eastAsia="微软雅黑" w:hAnsi="微软雅黑" w:cs="Arial"/>
          <w:snapToGrid w:val="0"/>
          <w:szCs w:val="21"/>
        </w:rPr>
        <w:t>/</w:t>
      </w:r>
      <w:r w:rsidRPr="00C37CB9">
        <w:rPr>
          <w:rFonts w:ascii="微软雅黑" w:eastAsia="微软雅黑" w:hAnsi="微软雅黑" w:cs="Arial" w:hint="eastAsia"/>
          <w:snapToGrid w:val="0"/>
          <w:szCs w:val="21"/>
        </w:rPr>
        <w:t>mt/</w:t>
      </w:r>
    </w:p>
    <w:p w:rsidR="00C37CB9" w:rsidRDefault="00C37CB9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响应消息：</w:t>
      </w:r>
    </w:p>
    <w:tbl>
      <w:tblPr>
        <w:tblStyle w:val="21"/>
        <w:tblW w:w="9639" w:type="dxa"/>
        <w:tblInd w:w="108" w:type="dxa"/>
        <w:tblLayout w:type="fixed"/>
        <w:tblLook w:val="0000"/>
      </w:tblPr>
      <w:tblGrid>
        <w:gridCol w:w="2127"/>
        <w:gridCol w:w="2566"/>
        <w:gridCol w:w="4946"/>
      </w:tblGrid>
      <w:tr w:rsidR="001536B0" w:rsidRPr="00794130" w:rsidTr="00C37CB9">
        <w:trPr>
          <w:trHeight w:val="563"/>
        </w:trPr>
        <w:tc>
          <w:tcPr>
            <w:tcW w:w="2127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HTTP响应码</w:t>
            </w:r>
          </w:p>
        </w:tc>
        <w:tc>
          <w:tcPr>
            <w:tcW w:w="256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响应短语</w:t>
            </w:r>
          </w:p>
        </w:tc>
        <w:tc>
          <w:tcPr>
            <w:tcW w:w="494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C37CB9">
        <w:trPr>
          <w:trHeight w:val="563"/>
        </w:trPr>
        <w:tc>
          <w:tcPr>
            <w:tcW w:w="2127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200/401</w:t>
            </w:r>
          </w:p>
        </w:tc>
        <w:tc>
          <w:tcPr>
            <w:tcW w:w="256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OK/Unauthorized</w:t>
            </w:r>
          </w:p>
        </w:tc>
        <w:tc>
          <w:tcPr>
            <w:tcW w:w="494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接收完成/鉴</w:t>
            </w:r>
            <w:proofErr w:type="gramStart"/>
            <w:r w:rsidRPr="00084778">
              <w:rPr>
                <w:rFonts w:ascii="微软雅黑" w:hAnsi="微软雅黑" w:cs="Times New Roman" w:hint="eastAsia"/>
                <w:szCs w:val="21"/>
              </w:rPr>
              <w:t>权失败</w:t>
            </w:r>
            <w:proofErr w:type="gramEnd"/>
          </w:p>
        </w:tc>
      </w:tr>
    </w:tbl>
    <w:p w:rsidR="00C37CB9" w:rsidRDefault="00C37CB9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下发接收完成时（200 OK）：</w:t>
      </w:r>
    </w:p>
    <w:tbl>
      <w:tblPr>
        <w:tblStyle w:val="21"/>
        <w:tblW w:w="9639" w:type="dxa"/>
        <w:tblInd w:w="108" w:type="dxa"/>
        <w:tblLayout w:type="fixed"/>
        <w:tblLook w:val="0000"/>
      </w:tblPr>
      <w:tblGrid>
        <w:gridCol w:w="1440"/>
        <w:gridCol w:w="2388"/>
        <w:gridCol w:w="2409"/>
        <w:gridCol w:w="3402"/>
      </w:tblGrid>
      <w:tr w:rsidR="001536B0" w:rsidRPr="00794130" w:rsidTr="00C37CB9">
        <w:trPr>
          <w:trHeight w:val="599"/>
        </w:trPr>
        <w:tc>
          <w:tcPr>
            <w:tcW w:w="1440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238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2409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3402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C37CB9">
        <w:tc>
          <w:tcPr>
            <w:tcW w:w="1440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Rets</w:t>
            </w:r>
          </w:p>
        </w:tc>
        <w:tc>
          <w:tcPr>
            <w:tcW w:w="238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1</w:t>
            </w:r>
          </w:p>
        </w:tc>
        <w:tc>
          <w:tcPr>
            <w:tcW w:w="240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Object[]</w:t>
            </w:r>
          </w:p>
        </w:tc>
        <w:tc>
          <w:tcPr>
            <w:tcW w:w="3402" w:type="dxa"/>
            <w:vAlign w:val="center"/>
          </w:tcPr>
          <w:p w:rsidR="001536B0" w:rsidRPr="00084778" w:rsidRDefault="00794130" w:rsidP="004F5F67">
            <w:pPr>
              <w:snapToGrid w:val="0"/>
              <w:jc w:val="left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结果返回集合，每个提交手机号对应以下子元素</w:t>
            </w:r>
          </w:p>
        </w:tc>
      </w:tr>
      <w:tr w:rsidR="001536B0" w:rsidRPr="00794130" w:rsidTr="00C37CB9">
        <w:tc>
          <w:tcPr>
            <w:tcW w:w="1440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Rspcode</w:t>
            </w:r>
          </w:p>
        </w:tc>
        <w:tc>
          <w:tcPr>
            <w:tcW w:w="238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子元素</w:t>
            </w:r>
          </w:p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+</w:t>
            </w:r>
          </w:p>
        </w:tc>
        <w:tc>
          <w:tcPr>
            <w:tcW w:w="240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/>
                <w:szCs w:val="21"/>
              </w:rPr>
              <w:t>Integer</w:t>
            </w:r>
          </w:p>
        </w:tc>
        <w:tc>
          <w:tcPr>
            <w:tcW w:w="3402" w:type="dxa"/>
            <w:vAlign w:val="center"/>
          </w:tcPr>
          <w:p w:rsidR="001536B0" w:rsidRPr="00084778" w:rsidRDefault="00794130" w:rsidP="004F5F67">
            <w:pPr>
              <w:snapToGrid w:val="0"/>
              <w:jc w:val="left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下行响应码</w:t>
            </w:r>
          </w:p>
          <w:p w:rsidR="001536B0" w:rsidRPr="00084778" w:rsidRDefault="00794130" w:rsidP="004F5F67">
            <w:pPr>
              <w:snapToGrid w:val="0"/>
              <w:jc w:val="left"/>
              <w:rPr>
                <w:rFonts w:ascii="微软雅黑" w:hAnsi="微软雅黑" w:cs="Times New Roman"/>
                <w:szCs w:val="21"/>
              </w:rPr>
            </w:pPr>
            <w:proofErr w:type="gramStart"/>
            <w:r w:rsidRPr="00084778">
              <w:rPr>
                <w:rFonts w:ascii="微软雅黑" w:hAnsi="微软雅黑" w:cs="Times New Roman" w:hint="eastAsia"/>
                <w:szCs w:val="21"/>
              </w:rPr>
              <w:t>取值见</w:t>
            </w:r>
            <w:proofErr w:type="gramEnd"/>
            <w:r w:rsidRPr="00084778">
              <w:rPr>
                <w:rFonts w:ascii="微软雅黑" w:hAnsi="微软雅黑" w:cs="Times New Roman" w:hint="eastAsia"/>
                <w:szCs w:val="21"/>
              </w:rPr>
              <w:t xml:space="preserve">附录- </w:t>
            </w:r>
            <w:hyperlink w:anchor="_下行短信提交响应码mtrespcode" w:history="1">
              <w:r w:rsidRPr="00084778">
                <w:rPr>
                  <w:rFonts w:cs="Times New Roman"/>
                  <w:szCs w:val="21"/>
                </w:rPr>
                <w:t>mtrespcode</w:t>
              </w:r>
            </w:hyperlink>
          </w:p>
        </w:tc>
      </w:tr>
      <w:tr w:rsidR="001536B0" w:rsidRPr="00794130" w:rsidTr="00C37CB9">
        <w:tc>
          <w:tcPr>
            <w:tcW w:w="1440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/>
                <w:szCs w:val="21"/>
              </w:rPr>
              <w:t>Msg_Id</w:t>
            </w:r>
          </w:p>
        </w:tc>
        <w:tc>
          <w:tcPr>
            <w:tcW w:w="238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子元素</w:t>
            </w:r>
          </w:p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+</w:t>
            </w:r>
          </w:p>
        </w:tc>
        <w:tc>
          <w:tcPr>
            <w:tcW w:w="240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1536B0" w:rsidRPr="00084778" w:rsidRDefault="00794130" w:rsidP="004F5F67">
            <w:pPr>
              <w:snapToGrid w:val="0"/>
              <w:jc w:val="left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信息标识，用于对应状态报告</w:t>
            </w:r>
          </w:p>
          <w:p w:rsidR="001536B0" w:rsidRPr="00084778" w:rsidRDefault="00794130" w:rsidP="004F5F67">
            <w:pPr>
              <w:snapToGrid w:val="0"/>
              <w:jc w:val="left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用户提供流水号时：系统流水号+“-”+用户流水号</w:t>
            </w:r>
          </w:p>
          <w:p w:rsidR="001536B0" w:rsidRPr="00084778" w:rsidRDefault="00794130" w:rsidP="004F5F67">
            <w:pPr>
              <w:snapToGrid w:val="0"/>
              <w:jc w:val="left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用户未提供流水号时：系统流水号</w:t>
            </w:r>
          </w:p>
          <w:p w:rsidR="001536B0" w:rsidRPr="00084778" w:rsidRDefault="00794130" w:rsidP="004F5F67">
            <w:pPr>
              <w:snapToGrid w:val="0"/>
              <w:jc w:val="left"/>
              <w:rPr>
                <w:rFonts w:ascii="微软雅黑" w:hAnsi="微软雅黑" w:cs="Times New Roman"/>
                <w:szCs w:val="21"/>
              </w:rPr>
            </w:pPr>
            <w:proofErr w:type="gramStart"/>
            <w:r w:rsidRPr="00084778">
              <w:rPr>
                <w:rFonts w:ascii="微软雅黑" w:hAnsi="微软雅黑" w:cs="Times New Roman" w:hint="eastAsia"/>
                <w:szCs w:val="21"/>
              </w:rPr>
              <w:t>响应码不成功</w:t>
            </w:r>
            <w:proofErr w:type="gramEnd"/>
            <w:r w:rsidRPr="00084778">
              <w:rPr>
                <w:rFonts w:ascii="微软雅黑" w:hAnsi="微软雅黑" w:cs="Times New Roman" w:hint="eastAsia"/>
                <w:szCs w:val="21"/>
              </w:rPr>
              <w:t>时无此内容</w:t>
            </w:r>
          </w:p>
        </w:tc>
      </w:tr>
      <w:tr w:rsidR="001536B0" w:rsidRPr="00794130" w:rsidTr="00C37CB9">
        <w:tc>
          <w:tcPr>
            <w:tcW w:w="1440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Mobile</w:t>
            </w:r>
          </w:p>
        </w:tc>
        <w:tc>
          <w:tcPr>
            <w:tcW w:w="238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子元素</w:t>
            </w:r>
          </w:p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+</w:t>
            </w:r>
          </w:p>
        </w:tc>
        <w:tc>
          <w:tcPr>
            <w:tcW w:w="2409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String</w:t>
            </w:r>
          </w:p>
        </w:tc>
        <w:tc>
          <w:tcPr>
            <w:tcW w:w="3402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szCs w:val="21"/>
              </w:rPr>
              <w:t>手机号</w:t>
            </w:r>
          </w:p>
        </w:tc>
      </w:tr>
    </w:tbl>
    <w:p w:rsidR="001536B0" w:rsidRPr="00C37CB9" w:rsidRDefault="00794130" w:rsidP="00C37CB9">
      <w:pPr>
        <w:snapToGrid w:val="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/>
          <w:b/>
          <w:snapToGrid w:val="0"/>
          <w:szCs w:val="21"/>
        </w:rPr>
        <w:t>返回</w:t>
      </w: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报文示例</w:t>
      </w:r>
      <w:r w:rsidRPr="00C37CB9">
        <w:rPr>
          <w:rFonts w:ascii="微软雅黑" w:eastAsia="微软雅黑" w:hAnsi="微软雅黑" w:cs="Arial"/>
          <w:b/>
          <w:snapToGrid w:val="0"/>
          <w:szCs w:val="21"/>
        </w:rPr>
        <w:t>：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>{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"Rets": [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{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  "Rspcode": 0,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  "Msg_Id": "0315164359000001002462",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  "</w:t>
      </w:r>
      <w:r w:rsidRPr="00084778">
        <w:rPr>
          <w:rFonts w:ascii="微软雅黑" w:eastAsia="微软雅黑" w:hAnsi="微软雅黑" w:cs="Times" w:hint="eastAsia"/>
          <w:kern w:val="0"/>
          <w:szCs w:val="21"/>
        </w:rPr>
        <w:t>Mobile</w:t>
      </w:r>
      <w:r w:rsidRPr="00084778">
        <w:rPr>
          <w:rFonts w:ascii="微软雅黑" w:eastAsia="微软雅黑" w:hAnsi="微软雅黑" w:cs="Times"/>
          <w:kern w:val="0"/>
          <w:szCs w:val="21"/>
        </w:rPr>
        <w:t>": "</w:t>
      </w:r>
      <w:r w:rsidRPr="00084778">
        <w:rPr>
          <w:rFonts w:ascii="微软雅黑" w:eastAsia="微软雅黑" w:hAnsi="微软雅黑" w:cs="Times" w:hint="eastAsia"/>
          <w:kern w:val="0"/>
          <w:szCs w:val="21"/>
        </w:rPr>
        <w:t>18600000000</w:t>
      </w:r>
      <w:r w:rsidRPr="00084778">
        <w:rPr>
          <w:rFonts w:ascii="微软雅黑" w:eastAsia="微软雅黑" w:hAnsi="微软雅黑" w:cs="Times"/>
          <w:kern w:val="0"/>
          <w:szCs w:val="21"/>
        </w:rPr>
        <w:t>"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},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{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  "Rspcode": 0,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  "Msg_Id": "0315164359000001002463",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    "</w:t>
      </w:r>
      <w:r w:rsidRPr="00084778">
        <w:rPr>
          <w:rFonts w:ascii="微软雅黑" w:eastAsia="微软雅黑" w:hAnsi="微软雅黑" w:cs="Times" w:hint="eastAsia"/>
          <w:kern w:val="0"/>
          <w:szCs w:val="21"/>
        </w:rPr>
        <w:t>Mobile</w:t>
      </w:r>
      <w:r w:rsidRPr="00084778">
        <w:rPr>
          <w:rFonts w:ascii="微软雅黑" w:eastAsia="微软雅黑" w:hAnsi="微软雅黑" w:cs="Times"/>
          <w:kern w:val="0"/>
          <w:szCs w:val="21"/>
        </w:rPr>
        <w:t>": "13910</w:t>
      </w:r>
      <w:r w:rsidRPr="00084778">
        <w:rPr>
          <w:rFonts w:ascii="微软雅黑" w:eastAsia="微软雅黑" w:hAnsi="微软雅黑" w:cs="Times" w:hint="eastAsia"/>
          <w:kern w:val="0"/>
          <w:szCs w:val="21"/>
        </w:rPr>
        <w:t>101010</w:t>
      </w:r>
      <w:r w:rsidRPr="00084778">
        <w:rPr>
          <w:rFonts w:ascii="微软雅黑" w:eastAsia="微软雅黑" w:hAnsi="微软雅黑" w:cs="Times"/>
          <w:kern w:val="0"/>
          <w:szCs w:val="21"/>
        </w:rPr>
        <w:t>"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lastRenderedPageBreak/>
        <w:t xml:space="preserve">    }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 xml:space="preserve">  ]</w:t>
      </w:r>
    </w:p>
    <w:p w:rsidR="001536B0" w:rsidRPr="00084778" w:rsidRDefault="00794130" w:rsidP="004F5F67">
      <w:pPr>
        <w:snapToGrid w:val="0"/>
        <w:rPr>
          <w:rFonts w:ascii="微软雅黑" w:eastAsia="微软雅黑" w:hAnsi="微软雅黑" w:cs="Times"/>
          <w:kern w:val="0"/>
          <w:szCs w:val="21"/>
        </w:rPr>
      </w:pPr>
      <w:r w:rsidRPr="00084778">
        <w:rPr>
          <w:rFonts w:ascii="微软雅黑" w:eastAsia="微软雅黑" w:hAnsi="微软雅黑" w:cs="Times"/>
          <w:kern w:val="0"/>
          <w:szCs w:val="21"/>
        </w:rPr>
        <w:t>}</w:t>
      </w:r>
    </w:p>
    <w:p w:rsidR="00C37CB9" w:rsidRPr="00794130" w:rsidRDefault="00C37CB9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鉴</w:t>
      </w:r>
      <w:proofErr w:type="gramStart"/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权失败</w:t>
      </w:r>
      <w:proofErr w:type="gramEnd"/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时（401 Unauthorized）：</w:t>
      </w:r>
    </w:p>
    <w:tbl>
      <w:tblPr>
        <w:tblStyle w:val="21"/>
        <w:tblW w:w="9639" w:type="dxa"/>
        <w:tblInd w:w="108" w:type="dxa"/>
        <w:tblLayout w:type="fixed"/>
        <w:tblLook w:val="0000"/>
      </w:tblPr>
      <w:tblGrid>
        <w:gridCol w:w="2723"/>
        <w:gridCol w:w="1540"/>
        <w:gridCol w:w="5376"/>
      </w:tblGrid>
      <w:tr w:rsidR="001536B0" w:rsidRPr="00794130" w:rsidTr="004F5F67">
        <w:trPr>
          <w:trHeight w:val="506"/>
        </w:trPr>
        <w:tc>
          <w:tcPr>
            <w:tcW w:w="272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报头</w:t>
            </w:r>
          </w:p>
        </w:tc>
        <w:tc>
          <w:tcPr>
            <w:tcW w:w="1540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537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4F5F67">
        <w:trPr>
          <w:trHeight w:val="988"/>
        </w:trPr>
        <w:tc>
          <w:tcPr>
            <w:tcW w:w="2723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/>
                <w:kern w:val="0"/>
                <w:szCs w:val="21"/>
              </w:rPr>
              <w:t>WWW-Authenticate</w:t>
            </w:r>
          </w:p>
        </w:tc>
        <w:tc>
          <w:tcPr>
            <w:tcW w:w="1540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5376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/>
                <w:kern w:val="0"/>
                <w:szCs w:val="21"/>
              </w:rPr>
              <w:t>Basic realm= Unauthorized</w:t>
            </w: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 xml:space="preserve"> -status:${authstatus}</w:t>
            </w:r>
          </w:p>
          <w:p w:rsidR="001536B0" w:rsidRPr="00084778" w:rsidRDefault="00794130" w:rsidP="004F5F67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authstatus:</w:t>
            </w:r>
            <w:proofErr w:type="gramStart"/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取值见</w:t>
            </w:r>
            <w:proofErr w:type="gramEnd"/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 xml:space="preserve">附录- </w:t>
            </w:r>
            <w:hyperlink w:anchor="_认证返回码authstatus" w:history="1">
              <w:r w:rsidRPr="00084778">
                <w:rPr>
                  <w:rFonts w:ascii="微软雅黑" w:hAnsi="微软雅黑" w:cs="Times" w:hint="eastAsia"/>
                  <w:kern w:val="0"/>
                  <w:szCs w:val="21"/>
                </w:rPr>
                <w:t>authstatus</w:t>
              </w:r>
            </w:hyperlink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Style w:val="21"/>
        <w:tblW w:w="9632" w:type="dxa"/>
        <w:tblInd w:w="108" w:type="dxa"/>
        <w:tblLayout w:type="fixed"/>
        <w:tblLook w:val="0000"/>
      </w:tblPr>
      <w:tblGrid>
        <w:gridCol w:w="1690"/>
        <w:gridCol w:w="2587"/>
        <w:gridCol w:w="2515"/>
        <w:gridCol w:w="7"/>
        <w:gridCol w:w="2833"/>
      </w:tblGrid>
      <w:tr w:rsidR="001536B0" w:rsidRPr="00794130" w:rsidTr="00084778">
        <w:trPr>
          <w:trHeight w:val="557"/>
        </w:trPr>
        <w:tc>
          <w:tcPr>
            <w:tcW w:w="1690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2587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2522" w:type="dxa"/>
            <w:gridSpan w:val="2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值</w:t>
            </w:r>
          </w:p>
        </w:tc>
        <w:tc>
          <w:tcPr>
            <w:tcW w:w="2833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514"/>
        </w:trPr>
        <w:tc>
          <w:tcPr>
            <w:tcW w:w="1690" w:type="dxa"/>
            <w:vAlign w:val="center"/>
          </w:tcPr>
          <w:p w:rsidR="001536B0" w:rsidRPr="00084778" w:rsidRDefault="001536B0" w:rsidP="00084778">
            <w:pPr>
              <w:snapToGrid w:val="0"/>
              <w:jc w:val="center"/>
              <w:rPr>
                <w:rFonts w:ascii="微软雅黑" w:hAnsi="微软雅黑" w:cs="Arial"/>
                <w:snapToGrid w:val="0"/>
                <w:szCs w:val="21"/>
              </w:rPr>
            </w:pPr>
          </w:p>
        </w:tc>
        <w:tc>
          <w:tcPr>
            <w:tcW w:w="2587" w:type="dxa"/>
            <w:vAlign w:val="center"/>
          </w:tcPr>
          <w:p w:rsidR="001536B0" w:rsidRPr="00084778" w:rsidRDefault="001536B0" w:rsidP="00084778">
            <w:pPr>
              <w:snapToGrid w:val="0"/>
              <w:jc w:val="center"/>
              <w:rPr>
                <w:rFonts w:ascii="微软雅黑" w:hAnsi="微软雅黑" w:cs="Arial"/>
                <w:snapToGrid w:val="0"/>
                <w:szCs w:val="21"/>
              </w:rPr>
            </w:pPr>
          </w:p>
        </w:tc>
        <w:tc>
          <w:tcPr>
            <w:tcW w:w="2515" w:type="dxa"/>
            <w:vAlign w:val="center"/>
          </w:tcPr>
          <w:p w:rsidR="001536B0" w:rsidRPr="00084778" w:rsidRDefault="001536B0" w:rsidP="00084778">
            <w:pPr>
              <w:snapToGrid w:val="0"/>
              <w:jc w:val="center"/>
              <w:rPr>
                <w:rFonts w:ascii="微软雅黑" w:hAnsi="微软雅黑" w:cs="Arial"/>
                <w:snapToGrid w:val="0"/>
                <w:szCs w:val="21"/>
              </w:rPr>
            </w:pPr>
          </w:p>
        </w:tc>
        <w:tc>
          <w:tcPr>
            <w:tcW w:w="2840" w:type="dxa"/>
            <w:gridSpan w:val="2"/>
            <w:vAlign w:val="center"/>
          </w:tcPr>
          <w:p w:rsidR="001536B0" w:rsidRPr="00084778" w:rsidRDefault="001536B0" w:rsidP="00084778">
            <w:pPr>
              <w:snapToGrid w:val="0"/>
              <w:jc w:val="center"/>
              <w:rPr>
                <w:rFonts w:ascii="微软雅黑" w:hAnsi="微软雅黑" w:cs="Arial"/>
                <w:snapToGrid w:val="0"/>
                <w:szCs w:val="21"/>
              </w:rPr>
            </w:pPr>
          </w:p>
        </w:tc>
      </w:tr>
    </w:tbl>
    <w:p w:rsidR="00C37CB9" w:rsidRDefault="00C37CB9" w:rsidP="00C37CB9">
      <w:pPr>
        <w:snapToGrid w:val="0"/>
        <w:rPr>
          <w:rFonts w:ascii="微软雅黑" w:eastAsia="微软雅黑" w:hAnsi="微软雅黑" w:cs="Arial"/>
          <w:b/>
          <w:snapToGrid w:val="0"/>
          <w:szCs w:val="21"/>
        </w:rPr>
      </w:pPr>
      <w:bookmarkStart w:id="69" w:name="_Toc430596381"/>
    </w:p>
    <w:p w:rsidR="001536B0" w:rsidRPr="00C37CB9" w:rsidRDefault="00C37CB9" w:rsidP="00C37CB9">
      <w:pPr>
        <w:snapToGrid w:val="0"/>
        <w:rPr>
          <w:rFonts w:ascii="微软雅黑" w:eastAsia="微软雅黑" w:hAnsi="微软雅黑" w:cs="Arial"/>
          <w:b/>
          <w:snapToGrid w:val="0"/>
          <w:szCs w:val="21"/>
        </w:rPr>
      </w:pPr>
      <w:r>
        <w:rPr>
          <w:rFonts w:ascii="微软雅黑" w:eastAsia="微软雅黑" w:hAnsi="微软雅黑" w:cs="Arial" w:hint="eastAsia"/>
          <w:b/>
          <w:snapToGrid w:val="0"/>
          <w:szCs w:val="21"/>
        </w:rPr>
        <w:t>4.1.2</w:t>
      </w:r>
      <w:r w:rsidR="00794130" w:rsidRPr="00C37CB9">
        <w:rPr>
          <w:rFonts w:ascii="微软雅黑" w:eastAsia="微软雅黑" w:hAnsi="微软雅黑" w:cs="Arial" w:hint="eastAsia"/>
          <w:b/>
          <w:snapToGrid w:val="0"/>
          <w:szCs w:val="21"/>
        </w:rPr>
        <w:t>查询当前预付费用户余额QUERYAMTF</w:t>
      </w:r>
      <w:bookmarkEnd w:id="69"/>
    </w:p>
    <w:tbl>
      <w:tblPr>
        <w:tblStyle w:val="21"/>
        <w:tblW w:w="9639" w:type="dxa"/>
        <w:tblInd w:w="108" w:type="dxa"/>
        <w:tblLayout w:type="fixed"/>
        <w:tblLook w:val="0000"/>
      </w:tblPr>
      <w:tblGrid>
        <w:gridCol w:w="1523"/>
        <w:gridCol w:w="2425"/>
        <w:gridCol w:w="5691"/>
      </w:tblGrid>
      <w:tr w:rsidR="001536B0" w:rsidRPr="00794130" w:rsidTr="00084778">
        <w:trPr>
          <w:trHeight w:val="518"/>
        </w:trPr>
        <w:tc>
          <w:tcPr>
            <w:tcW w:w="1523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HTTP方法</w:t>
            </w:r>
          </w:p>
        </w:tc>
        <w:tc>
          <w:tcPr>
            <w:tcW w:w="2425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URL</w:t>
            </w:r>
          </w:p>
        </w:tc>
        <w:tc>
          <w:tcPr>
            <w:tcW w:w="5691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1088"/>
        </w:trPr>
        <w:tc>
          <w:tcPr>
            <w:tcW w:w="1523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POST</w:t>
            </w:r>
          </w:p>
        </w:tc>
        <w:tc>
          <w:tcPr>
            <w:tcW w:w="2425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${baseurl}/queryamtf/${</w:t>
            </w:r>
            <w:r w:rsidRPr="00084778">
              <w:rPr>
                <w:rFonts w:ascii="微软雅黑" w:hAnsi="微软雅黑" w:cs="Times"/>
                <w:kern w:val="0"/>
                <w:szCs w:val="21"/>
              </w:rPr>
              <w:t xml:space="preserve"> </w:t>
            </w:r>
            <w:ins w:id="70" w:author="jing chris" w:date="2017-04-07T21:07:00Z">
              <w:r w:rsidRPr="00084778">
                <w:rPr>
                  <w:rFonts w:ascii="微软雅黑" w:hAnsi="微软雅黑" w:cs="Times" w:hint="eastAsia"/>
                  <w:kern w:val="0"/>
                  <w:szCs w:val="21"/>
                </w:rPr>
                <w:t>Use</w:t>
              </w:r>
              <w:r w:rsidRPr="00084778">
                <w:rPr>
                  <w:rFonts w:ascii="微软雅黑" w:hAnsi="微软雅黑" w:cs="Times"/>
                  <w:kern w:val="0"/>
                  <w:szCs w:val="21"/>
                </w:rPr>
                <w:t>r</w:t>
              </w:r>
              <w:r w:rsidRPr="00084778">
                <w:rPr>
                  <w:rFonts w:ascii="微软雅黑" w:hAnsi="微软雅黑" w:cs="Times" w:hint="eastAsia"/>
                  <w:kern w:val="0"/>
                  <w:szCs w:val="21"/>
                </w:rPr>
                <w:t>id</w:t>
              </w:r>
              <w:r w:rsidRPr="00084778">
                <w:rPr>
                  <w:rFonts w:ascii="微软雅黑" w:hAnsi="微软雅黑" w:cs="Times"/>
                  <w:kern w:val="0"/>
                  <w:szCs w:val="21"/>
                </w:rPr>
                <w:t xml:space="preserve"> </w:t>
              </w:r>
            </w:ins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}</w:t>
            </w:r>
          </w:p>
        </w:tc>
        <w:tc>
          <w:tcPr>
            <w:tcW w:w="5691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参见3.2节说明</w:t>
            </w:r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11"/>
        <w:gridCol w:w="2557"/>
        <w:gridCol w:w="2287"/>
        <w:gridCol w:w="2984"/>
      </w:tblGrid>
      <w:tr w:rsidR="001536B0" w:rsidRPr="00794130" w:rsidTr="004F5F67">
        <w:trPr>
          <w:trHeight w:val="546"/>
        </w:trPr>
        <w:tc>
          <w:tcPr>
            <w:tcW w:w="1811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2557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2287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2984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4F5F67">
        <w:trPr>
          <w:trHeight w:val="573"/>
        </w:trPr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1536B0" w:rsidRPr="00084778" w:rsidRDefault="001536B0" w:rsidP="004F5F67">
            <w:pPr>
              <w:snapToGrid w:val="0"/>
              <w:jc w:val="center"/>
              <w:rPr>
                <w:rFonts w:ascii="微软雅黑" w:eastAsia="微软雅黑" w:hAnsi="微软雅黑" w:cs="Arial"/>
                <w:snapToGrid w:val="0"/>
                <w:szCs w:val="21"/>
              </w:rPr>
            </w:pP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:rsidR="001536B0" w:rsidRPr="00084778" w:rsidRDefault="001536B0" w:rsidP="004F5F67">
            <w:pPr>
              <w:snapToGrid w:val="0"/>
              <w:jc w:val="center"/>
              <w:rPr>
                <w:rFonts w:ascii="微软雅黑" w:eastAsia="微软雅黑" w:hAnsi="微软雅黑" w:cs="Arial"/>
                <w:snapToGrid w:val="0"/>
                <w:szCs w:val="21"/>
              </w:rPr>
            </w:pPr>
          </w:p>
        </w:tc>
        <w:tc>
          <w:tcPr>
            <w:tcW w:w="5271" w:type="dxa"/>
            <w:gridSpan w:val="2"/>
            <w:tcBorders>
              <w:bottom w:val="single" w:sz="4" w:space="0" w:color="auto"/>
            </w:tcBorders>
            <w:vAlign w:val="center"/>
          </w:tcPr>
          <w:p w:rsidR="001536B0" w:rsidRPr="00084778" w:rsidRDefault="001536B0" w:rsidP="004F5F67">
            <w:pPr>
              <w:snapToGrid w:val="0"/>
              <w:jc w:val="center"/>
              <w:rPr>
                <w:rFonts w:ascii="微软雅黑" w:eastAsia="微软雅黑" w:hAnsi="微软雅黑" w:cs="Arial"/>
                <w:snapToGrid w:val="0"/>
                <w:szCs w:val="21"/>
              </w:rPr>
            </w:pPr>
          </w:p>
        </w:tc>
      </w:tr>
    </w:tbl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响应消息：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2410"/>
        <w:gridCol w:w="5528"/>
      </w:tblGrid>
      <w:tr w:rsidR="001536B0" w:rsidRPr="00794130" w:rsidTr="004F5F67">
        <w:trPr>
          <w:trHeight w:val="550"/>
        </w:trPr>
        <w:tc>
          <w:tcPr>
            <w:tcW w:w="1701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HTTP响应码</w:t>
            </w:r>
          </w:p>
        </w:tc>
        <w:tc>
          <w:tcPr>
            <w:tcW w:w="2410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响应短语</w:t>
            </w:r>
          </w:p>
        </w:tc>
        <w:tc>
          <w:tcPr>
            <w:tcW w:w="552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4F5F67">
        <w:trPr>
          <w:trHeight w:val="605"/>
        </w:trPr>
        <w:tc>
          <w:tcPr>
            <w:tcW w:w="1701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200/401</w:t>
            </w:r>
          </w:p>
        </w:tc>
        <w:tc>
          <w:tcPr>
            <w:tcW w:w="2410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OK/Unauthorized</w:t>
            </w:r>
          </w:p>
        </w:tc>
        <w:tc>
          <w:tcPr>
            <w:tcW w:w="5528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接收完成/鉴</w:t>
            </w:r>
            <w:proofErr w:type="gramStart"/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权失败</w:t>
            </w:r>
            <w:proofErr w:type="gramEnd"/>
          </w:p>
        </w:tc>
      </w:tr>
    </w:tbl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下发接收完成时（200 OK）：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5"/>
        <w:gridCol w:w="1132"/>
        <w:gridCol w:w="1133"/>
        <w:gridCol w:w="5929"/>
      </w:tblGrid>
      <w:tr w:rsidR="001536B0" w:rsidRPr="00084778" w:rsidTr="004F5F67">
        <w:trPr>
          <w:trHeight w:val="521"/>
        </w:trPr>
        <w:tc>
          <w:tcPr>
            <w:tcW w:w="1445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084778" w:rsidTr="004F5F67">
        <w:trPr>
          <w:trHeight w:val="840"/>
        </w:trPr>
        <w:tc>
          <w:tcPr>
            <w:tcW w:w="144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Rspcode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/>
                <w:kern w:val="0"/>
                <w:szCs w:val="21"/>
              </w:rPr>
              <w:t>Integer</w:t>
            </w:r>
          </w:p>
        </w:tc>
        <w:tc>
          <w:tcPr>
            <w:tcW w:w="592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查询余额响应码</w:t>
            </w:r>
          </w:p>
          <w:p w:rsidR="001536B0" w:rsidRPr="00084778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proofErr w:type="gramStart"/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取值见</w:t>
            </w:r>
            <w:proofErr w:type="gramEnd"/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附录- </w:t>
            </w:r>
            <w:hyperlink w:anchor="_查询余额响应码queryamtfrespcode" w:history="1">
              <w:r w:rsidRPr="00084778">
                <w:rPr>
                  <w:rFonts w:cs="Times" w:hint="eastAsia"/>
                  <w:kern w:val="0"/>
                  <w:szCs w:val="21"/>
                </w:rPr>
                <w:t>queryamtf</w:t>
              </w:r>
              <w:r w:rsidRPr="00084778">
                <w:rPr>
                  <w:rFonts w:cs="Times"/>
                  <w:kern w:val="0"/>
                  <w:szCs w:val="21"/>
                </w:rPr>
                <w:t>respcode</w:t>
              </w:r>
            </w:hyperlink>
          </w:p>
        </w:tc>
      </w:tr>
      <w:tr w:rsidR="001536B0" w:rsidRPr="00084778" w:rsidTr="004F5F67">
        <w:trPr>
          <w:trHeight w:val="555"/>
        </w:trPr>
        <w:tc>
          <w:tcPr>
            <w:tcW w:w="144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Count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？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/>
                <w:kern w:val="0"/>
                <w:szCs w:val="21"/>
              </w:rPr>
              <w:t>Integer</w:t>
            </w:r>
          </w:p>
        </w:tc>
        <w:tc>
          <w:tcPr>
            <w:tcW w:w="592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当前用户所属账户余额（响应吗为成功时存在）</w:t>
            </w:r>
          </w:p>
        </w:tc>
      </w:tr>
    </w:tbl>
    <w:p w:rsidR="001536B0" w:rsidRPr="00084778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084778">
        <w:rPr>
          <w:rFonts w:ascii="微软雅黑" w:eastAsia="微软雅黑" w:hAnsi="微软雅黑" w:cs="Arial" w:hint="eastAsia"/>
          <w:b/>
          <w:snapToGrid w:val="0"/>
          <w:szCs w:val="21"/>
        </w:rPr>
        <w:t>反馈示例：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lastRenderedPageBreak/>
        <w:t>{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"Rspcode": "</w:t>
      </w:r>
      <w:r w:rsidRPr="00C37CB9">
        <w:rPr>
          <w:rFonts w:ascii="微软雅黑" w:eastAsia="微软雅黑" w:hAnsi="微软雅黑" w:cs="Arial" w:hint="eastAsia"/>
          <w:snapToGrid w:val="0"/>
          <w:szCs w:val="21"/>
        </w:rPr>
        <w:t>0</w:t>
      </w:r>
      <w:r w:rsidRPr="00C37CB9">
        <w:rPr>
          <w:rFonts w:ascii="微软雅黑" w:eastAsia="微软雅黑" w:hAnsi="微软雅黑" w:cs="Arial"/>
          <w:snapToGrid w:val="0"/>
          <w:szCs w:val="21"/>
        </w:rPr>
        <w:t>",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"Count": 100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>}</w:t>
      </w:r>
    </w:p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鉴</w:t>
      </w:r>
      <w:proofErr w:type="gramStart"/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权失败</w:t>
      </w:r>
      <w:proofErr w:type="gramEnd"/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时（401 Unauthorized）：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52"/>
        <w:gridCol w:w="1447"/>
        <w:gridCol w:w="5640"/>
      </w:tblGrid>
      <w:tr w:rsidR="001536B0" w:rsidRPr="00794130" w:rsidTr="004F5F67">
        <w:trPr>
          <w:trHeight w:val="489"/>
        </w:trPr>
        <w:tc>
          <w:tcPr>
            <w:tcW w:w="2552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报头</w:t>
            </w:r>
          </w:p>
        </w:tc>
        <w:tc>
          <w:tcPr>
            <w:tcW w:w="1447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5640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C37CB9">
        <w:trPr>
          <w:trHeight w:val="954"/>
        </w:trPr>
        <w:tc>
          <w:tcPr>
            <w:tcW w:w="2552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/>
                <w:kern w:val="0"/>
                <w:szCs w:val="21"/>
              </w:rPr>
              <w:t>WWW-Authenticate</w:t>
            </w:r>
          </w:p>
        </w:tc>
        <w:tc>
          <w:tcPr>
            <w:tcW w:w="1447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5640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/>
                <w:kern w:val="0"/>
                <w:szCs w:val="21"/>
              </w:rPr>
              <w:t>Basic realm= Unauthorized</w:t>
            </w: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 -status:${authstatus}</w:t>
            </w:r>
          </w:p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authstatus:</w:t>
            </w:r>
            <w:proofErr w:type="gramStart"/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取值见</w:t>
            </w:r>
            <w:proofErr w:type="gramEnd"/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附录- </w:t>
            </w:r>
            <w:hyperlink w:anchor="_认证返回码authstatus" w:history="1">
              <w:r w:rsidRPr="00084778">
                <w:rPr>
                  <w:rFonts w:ascii="微软雅黑" w:eastAsia="微软雅黑" w:hAnsi="微软雅黑" w:cs="Times" w:hint="eastAsia"/>
                  <w:kern w:val="0"/>
                  <w:szCs w:val="21"/>
                </w:rPr>
                <w:t>authstatus</w:t>
              </w:r>
            </w:hyperlink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76"/>
        <w:gridCol w:w="2423"/>
        <w:gridCol w:w="2356"/>
        <w:gridCol w:w="6"/>
        <w:gridCol w:w="3278"/>
      </w:tblGrid>
      <w:tr w:rsidR="001536B0" w:rsidRPr="00794130" w:rsidTr="00C37CB9">
        <w:trPr>
          <w:trHeight w:val="489"/>
        </w:trPr>
        <w:tc>
          <w:tcPr>
            <w:tcW w:w="157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2423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2362" w:type="dxa"/>
            <w:gridSpan w:val="2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值</w:t>
            </w:r>
          </w:p>
        </w:tc>
        <w:tc>
          <w:tcPr>
            <w:tcW w:w="327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C37CB9">
        <w:trPr>
          <w:trHeight w:val="451"/>
        </w:trPr>
        <w:tc>
          <w:tcPr>
            <w:tcW w:w="1576" w:type="dxa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Arial"/>
                <w:snapToGrid w:val="0"/>
                <w:szCs w:val="21"/>
              </w:rPr>
            </w:pPr>
          </w:p>
        </w:tc>
        <w:tc>
          <w:tcPr>
            <w:tcW w:w="2423" w:type="dxa"/>
            <w:vAlign w:val="center"/>
          </w:tcPr>
          <w:p w:rsidR="001536B0" w:rsidRPr="00084778" w:rsidRDefault="001536B0" w:rsidP="004F5F67">
            <w:pPr>
              <w:snapToGrid w:val="0"/>
              <w:jc w:val="center"/>
              <w:rPr>
                <w:rFonts w:ascii="微软雅黑" w:eastAsia="微软雅黑" w:hAnsi="微软雅黑" w:cs="Arial"/>
                <w:snapToGrid w:val="0"/>
                <w:szCs w:val="21"/>
              </w:rPr>
            </w:pPr>
          </w:p>
        </w:tc>
        <w:tc>
          <w:tcPr>
            <w:tcW w:w="2356" w:type="dxa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Arial"/>
                <w:snapToGrid w:val="0"/>
                <w:szCs w:val="21"/>
              </w:rPr>
            </w:pPr>
          </w:p>
        </w:tc>
        <w:tc>
          <w:tcPr>
            <w:tcW w:w="3284" w:type="dxa"/>
            <w:gridSpan w:val="2"/>
            <w:vAlign w:val="center"/>
          </w:tcPr>
          <w:p w:rsidR="001536B0" w:rsidRPr="00084778" w:rsidRDefault="001536B0" w:rsidP="004F5F67">
            <w:pPr>
              <w:snapToGrid w:val="0"/>
              <w:rPr>
                <w:rFonts w:ascii="微软雅黑" w:eastAsia="微软雅黑" w:hAnsi="微软雅黑" w:cs="Arial"/>
                <w:snapToGrid w:val="0"/>
                <w:szCs w:val="21"/>
              </w:rPr>
            </w:pPr>
          </w:p>
        </w:tc>
      </w:tr>
    </w:tbl>
    <w:p w:rsidR="001536B0" w:rsidRPr="00C37CB9" w:rsidRDefault="00C37CB9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ind w:left="576" w:hanging="576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71" w:name="_Toc430596382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4.2</w:t>
      </w:r>
      <w:r w:rsidR="00794130" w:rsidRPr="00C37CB9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平台做客户端请求EC（上行）协议报文定义</w:t>
      </w:r>
      <w:bookmarkEnd w:id="71"/>
    </w:p>
    <w:p w:rsidR="001536B0" w:rsidRPr="00C37CB9" w:rsidRDefault="00C37CB9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 w:val="21"/>
          <w:szCs w:val="21"/>
        </w:rPr>
      </w:pPr>
      <w:bookmarkStart w:id="72" w:name="_Toc430596383"/>
      <w:r>
        <w:rPr>
          <w:rFonts w:ascii="微软雅黑" w:eastAsia="微软雅黑" w:hAnsi="微软雅黑" w:hint="eastAsia"/>
          <w:sz w:val="21"/>
          <w:szCs w:val="21"/>
        </w:rPr>
        <w:t>4.2.1</w:t>
      </w:r>
      <w:r w:rsidR="00794130" w:rsidRPr="00C37CB9">
        <w:rPr>
          <w:rFonts w:ascii="微软雅黑" w:eastAsia="微软雅黑" w:hAnsi="微软雅黑" w:hint="eastAsia"/>
          <w:sz w:val="21"/>
          <w:szCs w:val="21"/>
        </w:rPr>
        <w:t>上行URL验证MOURLVERIFY</w:t>
      </w:r>
      <w:bookmarkEnd w:id="72"/>
    </w:p>
    <w:tbl>
      <w:tblPr>
        <w:tblStyle w:val="21"/>
        <w:tblW w:w="9639" w:type="dxa"/>
        <w:tblInd w:w="108" w:type="dxa"/>
        <w:tblLayout w:type="fixed"/>
        <w:tblLook w:val="0000"/>
      </w:tblPr>
      <w:tblGrid>
        <w:gridCol w:w="1843"/>
        <w:gridCol w:w="2693"/>
        <w:gridCol w:w="5103"/>
      </w:tblGrid>
      <w:tr w:rsidR="001536B0" w:rsidRPr="00794130" w:rsidTr="00084778">
        <w:trPr>
          <w:trHeight w:val="610"/>
        </w:trPr>
        <w:tc>
          <w:tcPr>
            <w:tcW w:w="1843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HTTP方法</w:t>
            </w:r>
          </w:p>
        </w:tc>
        <w:tc>
          <w:tcPr>
            <w:tcW w:w="2693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URL</w:t>
            </w:r>
          </w:p>
        </w:tc>
        <w:tc>
          <w:tcPr>
            <w:tcW w:w="5103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581"/>
        </w:trPr>
        <w:tc>
          <w:tcPr>
            <w:tcW w:w="1843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POST</w:t>
            </w:r>
          </w:p>
        </w:tc>
        <w:tc>
          <w:tcPr>
            <w:tcW w:w="2693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hAnsi="微软雅黑" w:cs="Times" w:hint="eastAsia"/>
                <w:kern w:val="0"/>
                <w:szCs w:val="21"/>
              </w:rPr>
              <w:t>客户提供上行URL</w:t>
            </w:r>
          </w:p>
        </w:tc>
        <w:tc>
          <w:tcPr>
            <w:tcW w:w="5103" w:type="dxa"/>
            <w:vAlign w:val="center"/>
          </w:tcPr>
          <w:p w:rsidR="001536B0" w:rsidRPr="00084778" w:rsidRDefault="001536B0" w:rsidP="00084778">
            <w:pPr>
              <w:snapToGrid w:val="0"/>
              <w:jc w:val="center"/>
              <w:rPr>
                <w:rFonts w:ascii="微软雅黑" w:hAnsi="微软雅黑" w:cs="Times"/>
                <w:kern w:val="0"/>
                <w:szCs w:val="21"/>
              </w:rPr>
            </w:pPr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W w:w="9665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69"/>
        <w:gridCol w:w="2867"/>
        <w:gridCol w:w="4829"/>
      </w:tblGrid>
      <w:tr w:rsidR="001536B0" w:rsidRPr="00084778" w:rsidTr="00084778">
        <w:trPr>
          <w:trHeight w:val="629"/>
        </w:trPr>
        <w:tc>
          <w:tcPr>
            <w:tcW w:w="1969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报头</w:t>
            </w:r>
          </w:p>
        </w:tc>
        <w:tc>
          <w:tcPr>
            <w:tcW w:w="2867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4829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084778" w:rsidTr="00084778">
        <w:trPr>
          <w:trHeight w:val="599"/>
        </w:trPr>
        <w:tc>
          <w:tcPr>
            <w:tcW w:w="1969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Accept</w:t>
            </w:r>
          </w:p>
        </w:tc>
        <w:tc>
          <w:tcPr>
            <w:tcW w:w="2867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4829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application/json</w:t>
            </w:r>
          </w:p>
        </w:tc>
      </w:tr>
      <w:tr w:rsidR="001536B0" w:rsidRPr="00084778" w:rsidTr="00084778">
        <w:trPr>
          <w:trHeight w:val="629"/>
        </w:trPr>
        <w:tc>
          <w:tcPr>
            <w:tcW w:w="1969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Content-Type</w:t>
            </w:r>
          </w:p>
        </w:tc>
        <w:tc>
          <w:tcPr>
            <w:tcW w:w="2867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4829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application/json;charset=utf-8</w:t>
            </w:r>
          </w:p>
        </w:tc>
      </w:tr>
    </w:tbl>
    <w:p w:rsidR="001536B0" w:rsidRPr="00084778" w:rsidRDefault="001536B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30"/>
        <w:gridCol w:w="1147"/>
        <w:gridCol w:w="1147"/>
        <w:gridCol w:w="5915"/>
      </w:tblGrid>
      <w:tr w:rsidR="001536B0" w:rsidRPr="00794130" w:rsidTr="00084778">
        <w:trPr>
          <w:trHeight w:val="581"/>
        </w:trPr>
        <w:tc>
          <w:tcPr>
            <w:tcW w:w="1430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1147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147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5915" w:type="dxa"/>
            <w:shd w:val="clear" w:color="auto" w:fill="183769"/>
            <w:vAlign w:val="center"/>
          </w:tcPr>
          <w:p w:rsidR="001536B0" w:rsidRPr="00084778" w:rsidRDefault="00794130" w:rsidP="00084778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610"/>
        </w:trPr>
        <w:tc>
          <w:tcPr>
            <w:tcW w:w="1430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Cmd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147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5915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标识，内容固定为Test</w:t>
            </w:r>
          </w:p>
        </w:tc>
      </w:tr>
    </w:tbl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响应消息：</w:t>
      </w: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43"/>
        <w:gridCol w:w="1881"/>
        <w:gridCol w:w="5915"/>
      </w:tblGrid>
      <w:tr w:rsidR="001536B0" w:rsidRPr="00794130" w:rsidTr="00084778">
        <w:trPr>
          <w:trHeight w:val="506"/>
        </w:trPr>
        <w:tc>
          <w:tcPr>
            <w:tcW w:w="1843" w:type="dxa"/>
            <w:shd w:val="clear" w:color="auto" w:fill="132753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HTTP响应码</w:t>
            </w:r>
          </w:p>
        </w:tc>
        <w:tc>
          <w:tcPr>
            <w:tcW w:w="1881" w:type="dxa"/>
            <w:shd w:val="clear" w:color="auto" w:fill="132753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响应短语</w:t>
            </w:r>
          </w:p>
        </w:tc>
        <w:tc>
          <w:tcPr>
            <w:tcW w:w="5915" w:type="dxa"/>
            <w:shd w:val="clear" w:color="auto" w:fill="132753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532"/>
        </w:trPr>
        <w:tc>
          <w:tcPr>
            <w:tcW w:w="1843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200</w:t>
            </w:r>
          </w:p>
        </w:tc>
        <w:tc>
          <w:tcPr>
            <w:tcW w:w="1881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OK</w:t>
            </w:r>
          </w:p>
        </w:tc>
        <w:tc>
          <w:tcPr>
            <w:tcW w:w="5915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接收完成</w:t>
            </w:r>
          </w:p>
        </w:tc>
      </w:tr>
    </w:tbl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接收完成时（200 OK）：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43"/>
        <w:gridCol w:w="992"/>
        <w:gridCol w:w="1418"/>
        <w:gridCol w:w="5386"/>
      </w:tblGrid>
      <w:tr w:rsidR="001536B0" w:rsidRPr="00794130" w:rsidTr="00084778">
        <w:trPr>
          <w:trHeight w:val="492"/>
        </w:trPr>
        <w:tc>
          <w:tcPr>
            <w:tcW w:w="1843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lastRenderedPageBreak/>
              <w:t>消息体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auto"/>
            </w:tcBorders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C37CB9">
        <w:trPr>
          <w:trHeight w:val="517"/>
        </w:trPr>
        <w:tc>
          <w:tcPr>
            <w:tcW w:w="1843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Ret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418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固定返回0</w:t>
            </w:r>
          </w:p>
        </w:tc>
      </w:tr>
    </w:tbl>
    <w:p w:rsidR="001536B0" w:rsidRPr="00C37CB9" w:rsidRDefault="00C37CB9" w:rsidP="009D1125">
      <w:pPr>
        <w:pStyle w:val="3"/>
        <w:snapToGrid w:val="0"/>
        <w:spacing w:beforeLines="100" w:after="0" w:line="240" w:lineRule="auto"/>
        <w:ind w:left="839" w:hanging="839"/>
        <w:rPr>
          <w:rFonts w:ascii="微软雅黑" w:eastAsia="微软雅黑" w:hAnsi="微软雅黑"/>
          <w:sz w:val="21"/>
          <w:szCs w:val="21"/>
        </w:rPr>
      </w:pPr>
      <w:bookmarkStart w:id="73" w:name="_Toc430596384"/>
      <w:r>
        <w:rPr>
          <w:rFonts w:ascii="微软雅黑" w:eastAsia="微软雅黑" w:hAnsi="微软雅黑" w:hint="eastAsia"/>
          <w:sz w:val="21"/>
          <w:szCs w:val="21"/>
        </w:rPr>
        <w:t>4.2.2</w:t>
      </w:r>
      <w:r w:rsidR="00794130" w:rsidRPr="00C37CB9">
        <w:rPr>
          <w:rFonts w:ascii="微软雅黑" w:eastAsia="微软雅黑" w:hAnsi="微软雅黑" w:hint="eastAsia"/>
          <w:sz w:val="21"/>
          <w:szCs w:val="21"/>
        </w:rPr>
        <w:t>上行短信推送SMSMOPUSH</w:t>
      </w:r>
      <w:bookmarkEnd w:id="73"/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85"/>
        <w:gridCol w:w="2268"/>
        <w:gridCol w:w="5386"/>
      </w:tblGrid>
      <w:tr w:rsidR="001536B0" w:rsidRPr="00084778" w:rsidTr="00084778">
        <w:trPr>
          <w:trHeight w:val="569"/>
        </w:trPr>
        <w:tc>
          <w:tcPr>
            <w:tcW w:w="1985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HTTP方法</w:t>
            </w:r>
          </w:p>
        </w:tc>
        <w:tc>
          <w:tcPr>
            <w:tcW w:w="226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URL</w:t>
            </w:r>
          </w:p>
        </w:tc>
        <w:tc>
          <w:tcPr>
            <w:tcW w:w="538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084778" w:rsidTr="00084778">
        <w:trPr>
          <w:trHeight w:val="840"/>
        </w:trPr>
        <w:tc>
          <w:tcPr>
            <w:tcW w:w="1985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POST</w:t>
            </w:r>
          </w:p>
        </w:tc>
        <w:tc>
          <w:tcPr>
            <w:tcW w:w="2268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${客户提供上行URL} /smsmopush</w:t>
            </w:r>
          </w:p>
        </w:tc>
        <w:tc>
          <w:tcPr>
            <w:tcW w:w="5386" w:type="dxa"/>
            <w:vAlign w:val="center"/>
          </w:tcPr>
          <w:p w:rsidR="001536B0" w:rsidRPr="00084778" w:rsidRDefault="001536B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85"/>
        <w:gridCol w:w="1724"/>
        <w:gridCol w:w="5930"/>
      </w:tblGrid>
      <w:tr w:rsidR="001536B0" w:rsidRPr="00794130" w:rsidTr="00084778">
        <w:trPr>
          <w:trHeight w:val="569"/>
        </w:trPr>
        <w:tc>
          <w:tcPr>
            <w:tcW w:w="1985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报头</w:t>
            </w:r>
          </w:p>
        </w:tc>
        <w:tc>
          <w:tcPr>
            <w:tcW w:w="1724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5930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542"/>
        </w:trPr>
        <w:tc>
          <w:tcPr>
            <w:tcW w:w="1985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Accept</w:t>
            </w:r>
          </w:p>
        </w:tc>
        <w:tc>
          <w:tcPr>
            <w:tcW w:w="1724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5930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application/json</w:t>
            </w:r>
          </w:p>
        </w:tc>
      </w:tr>
      <w:tr w:rsidR="001536B0" w:rsidRPr="00794130" w:rsidTr="00084778">
        <w:trPr>
          <w:trHeight w:val="569"/>
        </w:trPr>
        <w:tc>
          <w:tcPr>
            <w:tcW w:w="1985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Content-Type</w:t>
            </w:r>
          </w:p>
        </w:tc>
        <w:tc>
          <w:tcPr>
            <w:tcW w:w="1724" w:type="dxa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5930" w:type="dxa"/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application/json;charset=utf-8</w:t>
            </w:r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985"/>
        <w:gridCol w:w="1701"/>
        <w:gridCol w:w="1984"/>
        <w:gridCol w:w="3969"/>
      </w:tblGrid>
      <w:tr w:rsidR="001536B0" w:rsidRPr="00794130" w:rsidTr="00084778">
        <w:trPr>
          <w:trHeight w:val="542"/>
        </w:trPr>
        <w:tc>
          <w:tcPr>
            <w:tcW w:w="1985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1701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984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3969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542"/>
        </w:trPr>
        <w:tc>
          <w:tcPr>
            <w:tcW w:w="198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Msg_Id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信息标识</w:t>
            </w:r>
          </w:p>
        </w:tc>
      </w:tr>
      <w:tr w:rsidR="001536B0" w:rsidRPr="00794130" w:rsidTr="00084778">
        <w:trPr>
          <w:trHeight w:val="569"/>
        </w:trPr>
        <w:tc>
          <w:tcPr>
            <w:tcW w:w="198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/>
                <w:kern w:val="0"/>
                <w:szCs w:val="21"/>
              </w:rPr>
              <w:t>Dest_Id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用户上行服务号</w:t>
            </w:r>
          </w:p>
        </w:tc>
      </w:tr>
      <w:tr w:rsidR="001536B0" w:rsidRPr="00794130" w:rsidTr="00084778">
        <w:trPr>
          <w:trHeight w:val="542"/>
        </w:trPr>
        <w:tc>
          <w:tcPr>
            <w:tcW w:w="198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/>
                <w:kern w:val="0"/>
                <w:szCs w:val="21"/>
              </w:rPr>
              <w:t>M</w:t>
            </w: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obile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用户手机号</w:t>
            </w:r>
          </w:p>
        </w:tc>
      </w:tr>
      <w:tr w:rsidR="001536B0" w:rsidRPr="00794130" w:rsidTr="00084778">
        <w:trPr>
          <w:trHeight w:val="597"/>
        </w:trPr>
        <w:tc>
          <w:tcPr>
            <w:tcW w:w="1985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Content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984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3969" w:type="dxa"/>
            <w:shd w:val="clear" w:color="auto" w:fill="FFFFFF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短信内容，UTF-8编码字符串</w:t>
            </w:r>
          </w:p>
        </w:tc>
      </w:tr>
    </w:tbl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报文示例：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>{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"Msg_Id": "0315164359000001002463",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"Dest_Id": "106901110001",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"Mobile": "18600000000",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snapToGrid w:val="0"/>
          <w:szCs w:val="21"/>
        </w:rPr>
        <w:t xml:space="preserve">  "Content": "谢谢！"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>}</w:t>
      </w:r>
    </w:p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响应消息：</w:t>
      </w: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43"/>
        <w:gridCol w:w="2866"/>
        <w:gridCol w:w="4930"/>
      </w:tblGrid>
      <w:tr w:rsidR="001536B0" w:rsidRPr="00794130" w:rsidTr="00084778">
        <w:trPr>
          <w:trHeight w:val="492"/>
        </w:trPr>
        <w:tc>
          <w:tcPr>
            <w:tcW w:w="1843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HTTP响应码</w:t>
            </w:r>
          </w:p>
        </w:tc>
        <w:tc>
          <w:tcPr>
            <w:tcW w:w="2866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响应短语</w:t>
            </w:r>
          </w:p>
        </w:tc>
        <w:tc>
          <w:tcPr>
            <w:tcW w:w="4930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517"/>
        </w:trPr>
        <w:tc>
          <w:tcPr>
            <w:tcW w:w="1843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200</w:t>
            </w:r>
          </w:p>
        </w:tc>
        <w:tc>
          <w:tcPr>
            <w:tcW w:w="2866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OK</w:t>
            </w:r>
          </w:p>
        </w:tc>
        <w:tc>
          <w:tcPr>
            <w:tcW w:w="4930" w:type="dxa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接收完成</w:t>
            </w:r>
          </w:p>
        </w:tc>
      </w:tr>
    </w:tbl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接收完成时（200 OK）：</w:t>
      </w: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42"/>
        <w:gridCol w:w="1631"/>
        <w:gridCol w:w="1631"/>
        <w:gridCol w:w="4935"/>
      </w:tblGrid>
      <w:tr w:rsidR="001536B0" w:rsidRPr="00794130" w:rsidTr="00084778">
        <w:trPr>
          <w:trHeight w:val="542"/>
        </w:trPr>
        <w:tc>
          <w:tcPr>
            <w:tcW w:w="1442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lastRenderedPageBreak/>
              <w:t>消息体</w:t>
            </w:r>
          </w:p>
        </w:tc>
        <w:tc>
          <w:tcPr>
            <w:tcW w:w="1631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631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4935" w:type="dxa"/>
            <w:shd w:val="clear" w:color="auto" w:fill="1F497D" w:themeFill="text2"/>
            <w:vAlign w:val="center"/>
          </w:tcPr>
          <w:p w:rsidR="001536B0" w:rsidRPr="00084778" w:rsidRDefault="00794130" w:rsidP="00084778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084778">
        <w:trPr>
          <w:trHeight w:val="737"/>
        </w:trPr>
        <w:tc>
          <w:tcPr>
            <w:tcW w:w="1442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Rspcode</w:t>
            </w:r>
          </w:p>
        </w:tc>
        <w:tc>
          <w:tcPr>
            <w:tcW w:w="1631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631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/>
                <w:kern w:val="0"/>
                <w:szCs w:val="21"/>
              </w:rPr>
              <w:t>Integer</w:t>
            </w:r>
          </w:p>
        </w:tc>
        <w:tc>
          <w:tcPr>
            <w:tcW w:w="4935" w:type="dxa"/>
            <w:shd w:val="clear" w:color="auto" w:fill="FFFFFF"/>
            <w:vAlign w:val="center"/>
          </w:tcPr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上行接收响应码</w:t>
            </w:r>
          </w:p>
          <w:p w:rsidR="001536B0" w:rsidRPr="00084778" w:rsidRDefault="00794130" w:rsidP="00084778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proofErr w:type="gramStart"/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取值见</w:t>
            </w:r>
            <w:proofErr w:type="gramEnd"/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附录- </w:t>
            </w:r>
            <w:hyperlink w:anchor="_上行接收响应码morespcode" w:history="1">
              <w:r w:rsidRPr="00084778">
                <w:rPr>
                  <w:rFonts w:ascii="微软雅黑" w:eastAsia="微软雅黑" w:hAnsi="微软雅黑" w:cs="Times" w:hint="eastAsia"/>
                  <w:kern w:val="0"/>
                  <w:szCs w:val="21"/>
                </w:rPr>
                <w:t>morespcode</w:t>
              </w:r>
            </w:hyperlink>
          </w:p>
        </w:tc>
      </w:tr>
    </w:tbl>
    <w:p w:rsidR="001536B0" w:rsidRPr="00C37CB9" w:rsidRDefault="00C37CB9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bookmarkStart w:id="74" w:name="_Toc430596385"/>
      <w:r>
        <w:rPr>
          <w:rFonts w:ascii="微软雅黑" w:eastAsia="微软雅黑" w:hAnsi="微软雅黑" w:cs="Arial" w:hint="eastAsia"/>
          <w:b/>
          <w:snapToGrid w:val="0"/>
          <w:szCs w:val="21"/>
        </w:rPr>
        <w:t>4.2.3</w:t>
      </w:r>
      <w:r w:rsidR="00794130" w:rsidRPr="00C37CB9">
        <w:rPr>
          <w:rFonts w:ascii="微软雅黑" w:eastAsia="微软雅黑" w:hAnsi="微软雅黑" w:cs="Arial" w:hint="eastAsia"/>
          <w:b/>
          <w:snapToGrid w:val="0"/>
          <w:szCs w:val="21"/>
        </w:rPr>
        <w:t>上行状态报告推送 SMSRPTPUSH</w:t>
      </w:r>
      <w:bookmarkEnd w:id="74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5"/>
        <w:gridCol w:w="2696"/>
        <w:gridCol w:w="5528"/>
      </w:tblGrid>
      <w:tr w:rsidR="001536B0" w:rsidRPr="00794130" w:rsidTr="00084778">
        <w:trPr>
          <w:trHeight w:val="447"/>
        </w:trPr>
        <w:tc>
          <w:tcPr>
            <w:tcW w:w="1415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HTTP方法</w:t>
            </w:r>
          </w:p>
        </w:tc>
        <w:tc>
          <w:tcPr>
            <w:tcW w:w="2696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URL</w:t>
            </w:r>
          </w:p>
        </w:tc>
        <w:tc>
          <w:tcPr>
            <w:tcW w:w="5528" w:type="dxa"/>
            <w:shd w:val="clear" w:color="auto" w:fill="1F497D" w:themeFill="text2"/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084778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C37CB9">
        <w:trPr>
          <w:trHeight w:val="874"/>
        </w:trPr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:rsidR="001536B0" w:rsidRPr="00084778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POST</w:t>
            </w:r>
          </w:p>
        </w:tc>
        <w:tc>
          <w:tcPr>
            <w:tcW w:w="2696" w:type="dxa"/>
            <w:tcBorders>
              <w:bottom w:val="single" w:sz="4" w:space="0" w:color="auto"/>
            </w:tcBorders>
            <w:vAlign w:val="center"/>
          </w:tcPr>
          <w:p w:rsidR="001536B0" w:rsidRPr="00084778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084778">
              <w:rPr>
                <w:rFonts w:ascii="微软雅黑" w:eastAsia="微软雅黑" w:hAnsi="微软雅黑" w:cs="Times" w:hint="eastAsia"/>
                <w:kern w:val="0"/>
                <w:szCs w:val="21"/>
              </w:rPr>
              <w:t>${客户提供上行URL} /smsrptpush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:rsidR="001536B0" w:rsidRPr="00084778" w:rsidRDefault="001536B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2268"/>
        <w:gridCol w:w="851"/>
        <w:gridCol w:w="6520"/>
      </w:tblGrid>
      <w:tr w:rsidR="001536B0" w:rsidRPr="00794130" w:rsidTr="00881E62">
        <w:trPr>
          <w:trHeight w:val="426"/>
        </w:trPr>
        <w:tc>
          <w:tcPr>
            <w:tcW w:w="2268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报头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6520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881E62">
        <w:trPr>
          <w:trHeight w:val="447"/>
        </w:trPr>
        <w:tc>
          <w:tcPr>
            <w:tcW w:w="2268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Accept</w:t>
            </w:r>
          </w:p>
        </w:tc>
        <w:tc>
          <w:tcPr>
            <w:tcW w:w="851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6520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application/json</w:t>
            </w:r>
          </w:p>
        </w:tc>
      </w:tr>
      <w:tr w:rsidR="001536B0" w:rsidRPr="00794130" w:rsidTr="00881E62">
        <w:trPr>
          <w:trHeight w:val="426"/>
        </w:trPr>
        <w:tc>
          <w:tcPr>
            <w:tcW w:w="2268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Content-Type</w:t>
            </w:r>
          </w:p>
        </w:tc>
        <w:tc>
          <w:tcPr>
            <w:tcW w:w="851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6520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application/json;charset=utf-8</w:t>
            </w:r>
          </w:p>
        </w:tc>
      </w:tr>
    </w:tbl>
    <w:p w:rsidR="001536B0" w:rsidRPr="00794130" w:rsidRDefault="001536B0" w:rsidP="004F5F67">
      <w:pPr>
        <w:snapToGrid w:val="0"/>
        <w:rPr>
          <w:rFonts w:ascii="微软雅黑" w:eastAsia="微软雅黑" w:hAnsi="微软雅黑" w:cs="Arial"/>
          <w:snapToGrid w:val="0"/>
          <w:sz w:val="24"/>
          <w:szCs w:val="24"/>
        </w:rPr>
      </w:pP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15"/>
        <w:gridCol w:w="1133"/>
        <w:gridCol w:w="1134"/>
        <w:gridCol w:w="5957"/>
      </w:tblGrid>
      <w:tr w:rsidR="001536B0" w:rsidRPr="00794130" w:rsidTr="00881E62">
        <w:trPr>
          <w:trHeight w:val="447"/>
        </w:trPr>
        <w:tc>
          <w:tcPr>
            <w:tcW w:w="1415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1133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134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5957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794130" w:rsidTr="00881E62">
        <w:trPr>
          <w:trHeight w:val="426"/>
        </w:trPr>
        <w:tc>
          <w:tcPr>
            <w:tcW w:w="141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Msg_Id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595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信息标识 对应响应中的msgid</w:t>
            </w:r>
          </w:p>
        </w:tc>
      </w:tr>
      <w:tr w:rsidR="001536B0" w:rsidRPr="00794130" w:rsidTr="00881E62">
        <w:trPr>
          <w:trHeight w:val="447"/>
        </w:trPr>
        <w:tc>
          <w:tcPr>
            <w:tcW w:w="141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Dest_Id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595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服务号</w:t>
            </w:r>
          </w:p>
        </w:tc>
      </w:tr>
      <w:tr w:rsidR="001536B0" w:rsidRPr="00794130" w:rsidTr="00881E62">
        <w:trPr>
          <w:trHeight w:val="426"/>
        </w:trPr>
        <w:tc>
          <w:tcPr>
            <w:tcW w:w="141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M</w:t>
            </w: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obile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595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用户手机号</w:t>
            </w:r>
          </w:p>
        </w:tc>
      </w:tr>
      <w:tr w:rsidR="001536B0" w:rsidRPr="00794130" w:rsidTr="00881E62">
        <w:trPr>
          <w:trHeight w:val="895"/>
        </w:trPr>
        <w:tc>
          <w:tcPr>
            <w:tcW w:w="141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Stat</w:t>
            </w: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us</w:t>
            </w:r>
          </w:p>
        </w:tc>
        <w:tc>
          <w:tcPr>
            <w:tcW w:w="11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String</w:t>
            </w:r>
          </w:p>
        </w:tc>
        <w:tc>
          <w:tcPr>
            <w:tcW w:w="595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发送短信的应答结果</w:t>
            </w:r>
          </w:p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取值见附录- Stat</w:t>
            </w:r>
          </w:p>
        </w:tc>
      </w:tr>
    </w:tbl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报文示例：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>{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"Msg_Id": "msg00002",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"Dest_Id": "106901110001",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"Mobile": "18600000000",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 xml:space="preserve">  "Status": "DELIVRD"</w:t>
      </w:r>
    </w:p>
    <w:p w:rsidR="001536B0" w:rsidRPr="00C37CB9" w:rsidRDefault="00794130" w:rsidP="004F5F67">
      <w:pPr>
        <w:snapToGrid w:val="0"/>
        <w:rPr>
          <w:rFonts w:ascii="微软雅黑" w:eastAsia="微软雅黑" w:hAnsi="微软雅黑" w:cs="Arial"/>
          <w:snapToGrid w:val="0"/>
          <w:szCs w:val="21"/>
        </w:rPr>
      </w:pPr>
      <w:r w:rsidRPr="00C37CB9">
        <w:rPr>
          <w:rFonts w:ascii="微软雅黑" w:eastAsia="微软雅黑" w:hAnsi="微软雅黑" w:cs="Arial"/>
          <w:snapToGrid w:val="0"/>
          <w:szCs w:val="21"/>
        </w:rPr>
        <w:t>}</w:t>
      </w:r>
    </w:p>
    <w:p w:rsidR="001536B0" w:rsidRPr="00C37CB9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C37CB9">
        <w:rPr>
          <w:rFonts w:ascii="微软雅黑" w:eastAsia="微软雅黑" w:hAnsi="微软雅黑" w:cs="Arial" w:hint="eastAsia"/>
          <w:b/>
          <w:snapToGrid w:val="0"/>
          <w:szCs w:val="21"/>
        </w:rPr>
        <w:t>响应消息：</w:t>
      </w: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843"/>
        <w:gridCol w:w="2912"/>
        <w:gridCol w:w="4884"/>
      </w:tblGrid>
      <w:tr w:rsidR="001536B0" w:rsidRPr="00881E62" w:rsidTr="00881E62">
        <w:trPr>
          <w:trHeight w:val="583"/>
        </w:trPr>
        <w:tc>
          <w:tcPr>
            <w:tcW w:w="1843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HTTP响应码</w:t>
            </w:r>
          </w:p>
        </w:tc>
        <w:tc>
          <w:tcPr>
            <w:tcW w:w="2912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响应短语</w:t>
            </w:r>
          </w:p>
        </w:tc>
        <w:tc>
          <w:tcPr>
            <w:tcW w:w="4884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881E62" w:rsidTr="00881E62">
        <w:trPr>
          <w:trHeight w:val="583"/>
        </w:trPr>
        <w:tc>
          <w:tcPr>
            <w:tcW w:w="1843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200</w:t>
            </w:r>
          </w:p>
        </w:tc>
        <w:tc>
          <w:tcPr>
            <w:tcW w:w="2912" w:type="dxa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OK</w:t>
            </w:r>
          </w:p>
        </w:tc>
        <w:tc>
          <w:tcPr>
            <w:tcW w:w="4884" w:type="dxa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接收完成</w:t>
            </w:r>
          </w:p>
        </w:tc>
      </w:tr>
    </w:tbl>
    <w:p w:rsidR="001536B0" w:rsidRPr="00881E62" w:rsidRDefault="00794130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r w:rsidRPr="00881E62">
        <w:rPr>
          <w:rFonts w:ascii="微软雅黑" w:eastAsia="微软雅黑" w:hAnsi="微软雅黑" w:cs="Arial" w:hint="eastAsia"/>
          <w:b/>
          <w:snapToGrid w:val="0"/>
          <w:szCs w:val="21"/>
        </w:rPr>
        <w:t>接收完成时（200 OK）：</w:t>
      </w:r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65"/>
        <w:gridCol w:w="1654"/>
        <w:gridCol w:w="1655"/>
        <w:gridCol w:w="4865"/>
      </w:tblGrid>
      <w:tr w:rsidR="001536B0" w:rsidRPr="00881E62" w:rsidTr="00881E62">
        <w:trPr>
          <w:trHeight w:val="537"/>
        </w:trPr>
        <w:tc>
          <w:tcPr>
            <w:tcW w:w="1465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消息体</w:t>
            </w:r>
          </w:p>
        </w:tc>
        <w:tc>
          <w:tcPr>
            <w:tcW w:w="1654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约束</w:t>
            </w:r>
          </w:p>
        </w:tc>
        <w:tc>
          <w:tcPr>
            <w:tcW w:w="1655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类型</w:t>
            </w:r>
          </w:p>
        </w:tc>
        <w:tc>
          <w:tcPr>
            <w:tcW w:w="4865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tabs>
                <w:tab w:val="left" w:pos="1425"/>
              </w:tabs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描述</w:t>
            </w:r>
          </w:p>
        </w:tc>
      </w:tr>
      <w:tr w:rsidR="001536B0" w:rsidRPr="00881E62" w:rsidTr="00881E62">
        <w:trPr>
          <w:trHeight w:val="462"/>
        </w:trPr>
        <w:tc>
          <w:tcPr>
            <w:tcW w:w="146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lastRenderedPageBreak/>
              <w:t>Rspcode</w:t>
            </w:r>
          </w:p>
        </w:tc>
        <w:tc>
          <w:tcPr>
            <w:tcW w:w="165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165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Integer</w:t>
            </w:r>
          </w:p>
        </w:tc>
        <w:tc>
          <w:tcPr>
            <w:tcW w:w="486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上行接收响应码</w:t>
            </w:r>
          </w:p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取值见</w:t>
            </w:r>
            <w:proofErr w:type="gramEnd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附录- </w:t>
            </w:r>
            <w:hyperlink w:anchor="_上行接收响应码morespcode" w:history="1">
              <w:r w:rsidRPr="00881E62">
                <w:rPr>
                  <w:rFonts w:ascii="微软雅黑" w:eastAsia="微软雅黑" w:hAnsi="微软雅黑" w:cs="Times" w:hint="eastAsia"/>
                  <w:kern w:val="0"/>
                  <w:szCs w:val="21"/>
                </w:rPr>
                <w:t>morespcode</w:t>
              </w:r>
            </w:hyperlink>
          </w:p>
        </w:tc>
      </w:tr>
    </w:tbl>
    <w:p w:rsidR="001536B0" w:rsidRPr="00C37CB9" w:rsidRDefault="00C37CB9" w:rsidP="009D1125">
      <w:pPr>
        <w:pStyle w:val="3"/>
        <w:snapToGrid w:val="0"/>
        <w:spacing w:beforeLines="100" w:afterLines="10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75" w:name="_Toc430596386"/>
      <w:r>
        <w:rPr>
          <w:rFonts w:ascii="微软雅黑" w:eastAsia="微软雅黑" w:hAnsi="微软雅黑" w:hint="eastAsia"/>
          <w:color w:val="365F91"/>
          <w:sz w:val="28"/>
          <w:szCs w:val="28"/>
        </w:rPr>
        <w:t xml:space="preserve">第五章 </w:t>
      </w:r>
      <w:r w:rsidR="00794130" w:rsidRPr="00C37CB9">
        <w:rPr>
          <w:rFonts w:ascii="微软雅黑" w:eastAsia="微软雅黑" w:hAnsi="微软雅黑" w:hint="eastAsia"/>
          <w:color w:val="365F91"/>
          <w:sz w:val="28"/>
          <w:szCs w:val="28"/>
        </w:rPr>
        <w:t>附录-码表</w:t>
      </w:r>
      <w:bookmarkEnd w:id="75"/>
    </w:p>
    <w:p w:rsidR="001536B0" w:rsidRPr="00C37CB9" w:rsidRDefault="00C37CB9" w:rsidP="00916687">
      <w:pPr>
        <w:pStyle w:val="2"/>
        <w:numPr>
          <w:ilvl w:val="0"/>
          <w:numId w:val="0"/>
        </w:numPr>
        <w:snapToGrid w:val="0"/>
        <w:spacing w:before="0" w:after="0" w:line="240" w:lineRule="atLeast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76" w:name="_认证返回码authstatus"/>
      <w:bookmarkStart w:id="77" w:name="_Toc430596387"/>
      <w:bookmarkEnd w:id="76"/>
      <w:r w:rsidRPr="00C37CB9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5.1</w:t>
      </w:r>
      <w:r w:rsidR="00794130" w:rsidRPr="00C37CB9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认证返回码</w:t>
      </w:r>
      <w:r w:rsidR="00794130" w:rsidRPr="00C37CB9">
        <w:rPr>
          <w:rFonts w:ascii="微软雅黑" w:eastAsia="微软雅黑" w:hAnsi="微软雅黑"/>
          <w:snapToGrid w:val="0"/>
          <w:color w:val="1F497D" w:themeColor="text2"/>
          <w:szCs w:val="24"/>
        </w:rPr>
        <w:t>authstatus</w:t>
      </w:r>
      <w:bookmarkEnd w:id="77"/>
    </w:p>
    <w:tbl>
      <w:tblPr>
        <w:tblW w:w="966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3233"/>
        <w:gridCol w:w="6436"/>
      </w:tblGrid>
      <w:tr w:rsidR="001536B0" w:rsidRPr="00794130" w:rsidTr="00881E62">
        <w:trPr>
          <w:trHeight w:val="509"/>
        </w:trPr>
        <w:tc>
          <w:tcPr>
            <w:tcW w:w="3233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代码</w:t>
            </w:r>
          </w:p>
        </w:tc>
        <w:tc>
          <w:tcPr>
            <w:tcW w:w="6436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说明</w:t>
            </w:r>
          </w:p>
        </w:tc>
      </w:tr>
      <w:tr w:rsidR="001536B0" w:rsidRPr="00794130" w:rsidTr="00881E62">
        <w:trPr>
          <w:trHeight w:val="497"/>
        </w:trPr>
        <w:tc>
          <w:tcPr>
            <w:tcW w:w="32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6436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系统忙</w:t>
            </w:r>
          </w:p>
        </w:tc>
      </w:tr>
      <w:tr w:rsidR="001536B0" w:rsidRPr="00794130" w:rsidTr="00881E62">
        <w:trPr>
          <w:trHeight w:val="497"/>
        </w:trPr>
        <w:tc>
          <w:tcPr>
            <w:tcW w:w="32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3</w:t>
            </w:r>
          </w:p>
        </w:tc>
        <w:tc>
          <w:tcPr>
            <w:tcW w:w="6436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用户鉴</w:t>
            </w: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权错误</w:t>
            </w:r>
            <w:proofErr w:type="gramEnd"/>
          </w:p>
        </w:tc>
      </w:tr>
      <w:tr w:rsidR="001536B0" w:rsidRPr="00794130" w:rsidTr="00881E62">
        <w:trPr>
          <w:trHeight w:val="509"/>
        </w:trPr>
        <w:tc>
          <w:tcPr>
            <w:tcW w:w="32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7</w:t>
            </w:r>
          </w:p>
        </w:tc>
        <w:tc>
          <w:tcPr>
            <w:tcW w:w="6436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IP鉴</w:t>
            </w: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权错误</w:t>
            </w:r>
            <w:proofErr w:type="gramEnd"/>
          </w:p>
        </w:tc>
      </w:tr>
      <w:tr w:rsidR="001536B0" w:rsidRPr="00794130" w:rsidTr="00881E62">
        <w:trPr>
          <w:trHeight w:val="497"/>
        </w:trPr>
        <w:tc>
          <w:tcPr>
            <w:tcW w:w="3233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9</w:t>
            </w:r>
          </w:p>
        </w:tc>
        <w:tc>
          <w:tcPr>
            <w:tcW w:w="6436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未知错误</w:t>
            </w:r>
          </w:p>
        </w:tc>
      </w:tr>
    </w:tbl>
    <w:p w:rsidR="001536B0" w:rsidRPr="00C37CB9" w:rsidRDefault="00C37CB9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ind w:left="576" w:hanging="576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78" w:name="_下行短信提交响应码mtrespcode"/>
      <w:bookmarkStart w:id="79" w:name="_Toc430596388"/>
      <w:bookmarkEnd w:id="78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5.2</w:t>
      </w:r>
      <w:r w:rsidR="00794130" w:rsidRPr="00C37CB9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下行短信提交响应码mtrespcode</w:t>
      </w:r>
      <w:bookmarkEnd w:id="79"/>
    </w:p>
    <w:tbl>
      <w:tblPr>
        <w:tblpPr w:leftFromText="180" w:rightFromText="180" w:vertAnchor="text" w:horzAnchor="margin" w:tblpX="108" w:tblpY="132"/>
        <w:tblW w:w="9606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3234"/>
        <w:gridCol w:w="6372"/>
      </w:tblGrid>
      <w:tr w:rsidR="001536B0" w:rsidRPr="00794130" w:rsidTr="00881E62">
        <w:trPr>
          <w:trHeight w:val="480"/>
        </w:trPr>
        <w:tc>
          <w:tcPr>
            <w:tcW w:w="3234" w:type="dxa"/>
            <w:shd w:val="clear" w:color="auto" w:fill="1F497D" w:themeFill="text2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代码</w:t>
            </w:r>
          </w:p>
        </w:tc>
        <w:tc>
          <w:tcPr>
            <w:tcW w:w="6372" w:type="dxa"/>
            <w:shd w:val="clear" w:color="auto" w:fill="1F497D" w:themeFill="text2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说明</w:t>
            </w:r>
          </w:p>
        </w:tc>
        <w:bookmarkStart w:id="80" w:name="_GoBack"/>
        <w:bookmarkEnd w:id="80"/>
      </w:tr>
      <w:tr w:rsidR="001536B0" w:rsidRPr="00794130" w:rsidTr="00881E62">
        <w:trPr>
          <w:trHeight w:val="504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0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成功</w:t>
            </w:r>
          </w:p>
        </w:tc>
      </w:tr>
      <w:tr w:rsidR="001536B0" w:rsidRPr="00794130" w:rsidTr="00881E62">
        <w:trPr>
          <w:trHeight w:val="480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手机号码在黑名单</w:t>
            </w:r>
          </w:p>
        </w:tc>
      </w:tr>
      <w:tr w:rsidR="001536B0" w:rsidRPr="00794130" w:rsidTr="00881E62">
        <w:trPr>
          <w:trHeight w:val="504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2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手机号码</w:t>
            </w: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不在白</w:t>
            </w:r>
            <w:proofErr w:type="gramEnd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名单</w:t>
            </w:r>
          </w:p>
        </w:tc>
      </w:tr>
      <w:tr w:rsidR="001536B0" w:rsidRPr="00794130" w:rsidTr="00881E62">
        <w:trPr>
          <w:trHeight w:val="480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3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短信内容中包含黑名单关键字</w:t>
            </w:r>
          </w:p>
        </w:tc>
      </w:tr>
      <w:tr w:rsidR="001536B0" w:rsidRPr="00794130" w:rsidTr="00881E62">
        <w:trPr>
          <w:trHeight w:val="504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4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手机号码未找到相应运营商配置</w:t>
            </w:r>
          </w:p>
        </w:tc>
      </w:tr>
      <w:tr w:rsidR="001536B0" w:rsidRPr="00794130" w:rsidTr="00881E62">
        <w:trPr>
          <w:trHeight w:val="480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5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手机号码格式错误</w:t>
            </w:r>
          </w:p>
        </w:tc>
      </w:tr>
      <w:tr w:rsidR="001536B0" w:rsidRPr="00794130" w:rsidTr="00881E62">
        <w:trPr>
          <w:trHeight w:val="504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7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下发队列满 </w:t>
            </w: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需客户</w:t>
            </w:r>
            <w:proofErr w:type="gramEnd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重发</w:t>
            </w:r>
          </w:p>
        </w:tc>
      </w:tr>
      <w:tr w:rsidR="001536B0" w:rsidRPr="00794130" w:rsidTr="00881E62">
        <w:trPr>
          <w:trHeight w:val="480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8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发送超速 </w:t>
            </w: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需客户</w:t>
            </w:r>
            <w:proofErr w:type="gramEnd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重发</w:t>
            </w:r>
          </w:p>
        </w:tc>
      </w:tr>
      <w:tr w:rsidR="001536B0" w:rsidRPr="00794130" w:rsidTr="00881E62">
        <w:trPr>
          <w:trHeight w:val="504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9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未知错误</w:t>
            </w:r>
          </w:p>
        </w:tc>
      </w:tr>
      <w:tr w:rsidR="001536B0" w:rsidRPr="00794130" w:rsidTr="00881E62">
        <w:trPr>
          <w:trHeight w:val="480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10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短信内容超长</w:t>
            </w:r>
          </w:p>
        </w:tc>
      </w:tr>
      <w:tr w:rsidR="001536B0" w:rsidRPr="00794130" w:rsidTr="00881E62">
        <w:trPr>
          <w:trHeight w:val="504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11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预付</w:t>
            </w: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费客户</w:t>
            </w:r>
            <w:proofErr w:type="gramEnd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余额不足</w:t>
            </w:r>
          </w:p>
        </w:tc>
      </w:tr>
      <w:tr w:rsidR="001536B0" w:rsidRPr="00794130" w:rsidTr="00881E62">
        <w:trPr>
          <w:trHeight w:val="480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12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含有未报备关键字</w:t>
            </w:r>
          </w:p>
        </w:tc>
      </w:tr>
      <w:tr w:rsidR="001536B0" w:rsidRPr="00794130" w:rsidTr="00881E62">
        <w:trPr>
          <w:trHeight w:val="504"/>
        </w:trPr>
        <w:tc>
          <w:tcPr>
            <w:tcW w:w="3234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13</w:t>
            </w:r>
          </w:p>
        </w:tc>
        <w:tc>
          <w:tcPr>
            <w:tcW w:w="6372" w:type="dxa"/>
            <w:shd w:val="clear" w:color="auto" w:fill="FFFFFF"/>
            <w:vAlign w:val="center"/>
          </w:tcPr>
          <w:p w:rsidR="001536B0" w:rsidRPr="00881E62" w:rsidRDefault="00794130" w:rsidP="00C37CB9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下行消息携带号码超过限制（默认为商户1s最大带宽）</w:t>
            </w:r>
          </w:p>
        </w:tc>
      </w:tr>
    </w:tbl>
    <w:p w:rsidR="001536B0" w:rsidRPr="00C37CB9" w:rsidRDefault="00C37CB9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81" w:name="_查询余额响应码queryamtfrespcode"/>
      <w:bookmarkStart w:id="82" w:name="_Toc430596389"/>
      <w:bookmarkEnd w:id="81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5.3</w:t>
      </w:r>
      <w:r w:rsidR="00794130" w:rsidRPr="00C37CB9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查询余额响应码queryamtfrespcode</w:t>
      </w:r>
      <w:bookmarkEnd w:id="82"/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3255"/>
        <w:gridCol w:w="6384"/>
      </w:tblGrid>
      <w:tr w:rsidR="001536B0" w:rsidRPr="00794130" w:rsidTr="00881E62">
        <w:trPr>
          <w:trHeight w:val="568"/>
        </w:trPr>
        <w:tc>
          <w:tcPr>
            <w:tcW w:w="3255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代码</w:t>
            </w:r>
          </w:p>
        </w:tc>
        <w:tc>
          <w:tcPr>
            <w:tcW w:w="6384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说明</w:t>
            </w:r>
          </w:p>
        </w:tc>
      </w:tr>
      <w:tr w:rsidR="001536B0" w:rsidRPr="00794130" w:rsidTr="00881E62">
        <w:trPr>
          <w:trHeight w:val="597"/>
        </w:trPr>
        <w:tc>
          <w:tcPr>
            <w:tcW w:w="325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lastRenderedPageBreak/>
              <w:t>0</w:t>
            </w:r>
          </w:p>
        </w:tc>
        <w:tc>
          <w:tcPr>
            <w:tcW w:w="638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查询成功</w:t>
            </w:r>
          </w:p>
        </w:tc>
      </w:tr>
      <w:tr w:rsidR="001536B0" w:rsidRPr="00794130" w:rsidTr="00881E62">
        <w:trPr>
          <w:trHeight w:val="568"/>
        </w:trPr>
        <w:tc>
          <w:tcPr>
            <w:tcW w:w="325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638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当前用户属于后付费客户</w:t>
            </w:r>
          </w:p>
        </w:tc>
      </w:tr>
      <w:tr w:rsidR="001536B0" w:rsidRPr="00794130" w:rsidTr="00881E62">
        <w:trPr>
          <w:trHeight w:val="568"/>
        </w:trPr>
        <w:tc>
          <w:tcPr>
            <w:tcW w:w="325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2</w:t>
            </w:r>
          </w:p>
        </w:tc>
        <w:tc>
          <w:tcPr>
            <w:tcW w:w="638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当前用户未分配账户</w:t>
            </w:r>
          </w:p>
        </w:tc>
      </w:tr>
      <w:tr w:rsidR="001536B0" w:rsidRPr="00794130" w:rsidTr="00881E62">
        <w:trPr>
          <w:trHeight w:val="625"/>
        </w:trPr>
        <w:tc>
          <w:tcPr>
            <w:tcW w:w="3255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9</w:t>
            </w:r>
          </w:p>
        </w:tc>
        <w:tc>
          <w:tcPr>
            <w:tcW w:w="6384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未知错误</w:t>
            </w:r>
          </w:p>
        </w:tc>
      </w:tr>
    </w:tbl>
    <w:p w:rsidR="001536B0" w:rsidRPr="00916687" w:rsidRDefault="00916687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83" w:name="_上行接收响应码morespcode"/>
      <w:bookmarkStart w:id="84" w:name="_Toc430596390"/>
      <w:bookmarkEnd w:id="83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5.4</w:t>
      </w:r>
      <w:r w:rsidR="00794130" w:rsidRPr="00916687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上行接收响应码morespcode</w:t>
      </w:r>
      <w:bookmarkEnd w:id="84"/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3249"/>
        <w:gridCol w:w="6390"/>
      </w:tblGrid>
      <w:tr w:rsidR="001536B0" w:rsidRPr="00794130" w:rsidTr="00881E62">
        <w:trPr>
          <w:trHeight w:val="534"/>
        </w:trPr>
        <w:tc>
          <w:tcPr>
            <w:tcW w:w="3249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代码</w:t>
            </w:r>
          </w:p>
        </w:tc>
        <w:tc>
          <w:tcPr>
            <w:tcW w:w="6390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说明</w:t>
            </w:r>
          </w:p>
        </w:tc>
      </w:tr>
      <w:tr w:rsidR="001536B0" w:rsidRPr="00794130" w:rsidTr="00881E62">
        <w:trPr>
          <w:trHeight w:val="560"/>
        </w:trPr>
        <w:tc>
          <w:tcPr>
            <w:tcW w:w="3249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0</w:t>
            </w:r>
          </w:p>
        </w:tc>
        <w:tc>
          <w:tcPr>
            <w:tcW w:w="6390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成功</w:t>
            </w:r>
          </w:p>
        </w:tc>
      </w:tr>
      <w:tr w:rsidR="001536B0" w:rsidRPr="00794130" w:rsidTr="00881E62">
        <w:trPr>
          <w:trHeight w:val="560"/>
        </w:trPr>
        <w:tc>
          <w:tcPr>
            <w:tcW w:w="3249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1</w:t>
            </w:r>
          </w:p>
        </w:tc>
        <w:tc>
          <w:tcPr>
            <w:tcW w:w="6390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失败</w:t>
            </w:r>
          </w:p>
        </w:tc>
      </w:tr>
    </w:tbl>
    <w:p w:rsidR="001536B0" w:rsidRPr="00916687" w:rsidRDefault="00916687" w:rsidP="009D1125">
      <w:pPr>
        <w:pStyle w:val="2"/>
        <w:numPr>
          <w:ilvl w:val="0"/>
          <w:numId w:val="0"/>
        </w:numPr>
        <w:snapToGrid w:val="0"/>
        <w:spacing w:beforeLines="100" w:after="0" w:line="240" w:lineRule="auto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85" w:name="_Toc430596391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5.5</w:t>
      </w:r>
      <w:r w:rsidR="00794130" w:rsidRPr="00916687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状态报告Stat</w:t>
      </w:r>
      <w:bookmarkEnd w:id="85"/>
    </w:p>
    <w:tbl>
      <w:tblPr>
        <w:tblW w:w="9639" w:type="dxa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000"/>
      </w:tblPr>
      <w:tblGrid>
        <w:gridCol w:w="1472"/>
        <w:gridCol w:w="8167"/>
      </w:tblGrid>
      <w:tr w:rsidR="001536B0" w:rsidRPr="00794130" w:rsidTr="00881E62">
        <w:trPr>
          <w:trHeight w:val="474"/>
        </w:trPr>
        <w:tc>
          <w:tcPr>
            <w:tcW w:w="1472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代码</w:t>
            </w:r>
          </w:p>
        </w:tc>
        <w:tc>
          <w:tcPr>
            <w:tcW w:w="8167" w:type="dxa"/>
            <w:shd w:val="clear" w:color="auto" w:fill="1F497D" w:themeFill="text2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 New Roman"/>
                <w:b/>
                <w:color w:val="FFFFFF"/>
                <w:szCs w:val="21"/>
              </w:rPr>
            </w:pPr>
            <w:r w:rsidRPr="00881E62">
              <w:rPr>
                <w:rFonts w:ascii="微软雅黑" w:eastAsia="微软雅黑" w:hAnsi="微软雅黑" w:cs="Times New Roman" w:hint="eastAsia"/>
                <w:b/>
                <w:color w:val="FFFFFF"/>
                <w:szCs w:val="21"/>
              </w:rPr>
              <w:t>说明</w:t>
            </w:r>
          </w:p>
        </w:tc>
      </w:tr>
      <w:tr w:rsidR="001536B0" w:rsidRPr="00794130" w:rsidTr="00881E62">
        <w:trPr>
          <w:trHeight w:val="451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DELIVRD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成功</w:t>
            </w:r>
          </w:p>
        </w:tc>
      </w:tr>
      <w:tr w:rsidR="001536B0" w:rsidRPr="00794130" w:rsidTr="00881E62">
        <w:trPr>
          <w:trHeight w:val="653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EXPIRED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Message validity period has</w:t>
            </w:r>
          </w:p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expired</w:t>
            </w:r>
          </w:p>
        </w:tc>
      </w:tr>
      <w:tr w:rsidR="001536B0" w:rsidRPr="00794130" w:rsidTr="00881E62">
        <w:trPr>
          <w:trHeight w:val="474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DELETED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Message has been deleted.</w:t>
            </w:r>
          </w:p>
        </w:tc>
      </w:tr>
      <w:tr w:rsidR="001536B0" w:rsidRPr="00794130" w:rsidTr="00881E62">
        <w:trPr>
          <w:trHeight w:val="451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UNDELIV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Message is undeliverable</w:t>
            </w:r>
          </w:p>
        </w:tc>
      </w:tr>
      <w:tr w:rsidR="001536B0" w:rsidRPr="00794130" w:rsidTr="00881E62">
        <w:trPr>
          <w:trHeight w:val="949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ACCEPTD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Message is in accepted state(i.e. has been manually read</w:t>
            </w: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 </w:t>
            </w: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on behalf of the subscriber by</w:t>
            </w: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 xml:space="preserve"> </w:t>
            </w: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customer service)</w:t>
            </w:r>
          </w:p>
        </w:tc>
      </w:tr>
      <w:tr w:rsidR="001536B0" w:rsidRPr="00794130" w:rsidTr="00881E62">
        <w:trPr>
          <w:trHeight w:val="451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UNKNOWN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Message is in invalid state</w:t>
            </w:r>
          </w:p>
        </w:tc>
      </w:tr>
      <w:tr w:rsidR="001536B0" w:rsidRPr="000F26EA" w:rsidTr="00881E62">
        <w:trPr>
          <w:trHeight w:val="451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REJECTD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/>
                <w:kern w:val="0"/>
                <w:szCs w:val="21"/>
              </w:rPr>
              <w:t>Message is in a rejected state</w:t>
            </w:r>
          </w:p>
        </w:tc>
      </w:tr>
      <w:tr w:rsidR="001536B0" w:rsidRPr="000F26EA" w:rsidTr="00881E62">
        <w:trPr>
          <w:trHeight w:val="497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MA:xxxx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SMSC不返回响应消息时的状态报告</w:t>
            </w:r>
          </w:p>
        </w:tc>
      </w:tr>
      <w:tr w:rsidR="001536B0" w:rsidRPr="000F26EA" w:rsidTr="00881E62">
        <w:trPr>
          <w:trHeight w:val="451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MB:xxxx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SMSC返回错误响应消息时的状态报告</w:t>
            </w:r>
          </w:p>
        </w:tc>
      </w:tr>
      <w:tr w:rsidR="001536B0" w:rsidRPr="000F26EA" w:rsidTr="00881E62">
        <w:trPr>
          <w:trHeight w:val="474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CA:xxxx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SCP不返回响应消息时的状态报告</w:t>
            </w:r>
          </w:p>
        </w:tc>
      </w:tr>
      <w:tr w:rsidR="001536B0" w:rsidRPr="000F26EA" w:rsidTr="00881E62">
        <w:trPr>
          <w:trHeight w:val="451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CB:xxxx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SCP返回错误响应消息时的状态报告</w:t>
            </w:r>
          </w:p>
        </w:tc>
      </w:tr>
      <w:tr w:rsidR="001536B0" w:rsidRPr="000F26EA" w:rsidTr="00881E62">
        <w:trPr>
          <w:trHeight w:val="451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YC:0000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人工审核错误</w:t>
            </w:r>
          </w:p>
        </w:tc>
      </w:tr>
      <w:tr w:rsidR="001536B0" w:rsidRPr="000F26EA" w:rsidTr="00881E62">
        <w:trPr>
          <w:trHeight w:val="949"/>
        </w:trPr>
        <w:tc>
          <w:tcPr>
            <w:tcW w:w="1472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center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YC:00XX</w:t>
            </w:r>
          </w:p>
        </w:tc>
        <w:tc>
          <w:tcPr>
            <w:tcW w:w="8167" w:type="dxa"/>
            <w:shd w:val="clear" w:color="auto" w:fill="FFFFFF"/>
            <w:vAlign w:val="center"/>
          </w:tcPr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XX对应下行短信提交响应码mtrespcode，表示系统内部模块处理失败返回码。</w:t>
            </w:r>
          </w:p>
          <w:p w:rsidR="001536B0" w:rsidRPr="00881E62" w:rsidRDefault="00794130" w:rsidP="004F5F67">
            <w:pPr>
              <w:snapToGrid w:val="0"/>
              <w:jc w:val="left"/>
              <w:rPr>
                <w:rFonts w:ascii="微软雅黑" w:eastAsia="微软雅黑" w:hAnsi="微软雅黑" w:cs="Times"/>
                <w:kern w:val="0"/>
                <w:szCs w:val="21"/>
              </w:rPr>
            </w:pPr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客户</w:t>
            </w:r>
            <w:proofErr w:type="gramStart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侧处理</w:t>
            </w:r>
            <w:proofErr w:type="gramEnd"/>
            <w:r w:rsidRPr="00881E62">
              <w:rPr>
                <w:rFonts w:ascii="微软雅黑" w:eastAsia="微软雅黑" w:hAnsi="微软雅黑" w:cs="Times" w:hint="eastAsia"/>
                <w:kern w:val="0"/>
                <w:szCs w:val="21"/>
              </w:rPr>
              <w:t>方式同下行短信提交响应码。</w:t>
            </w:r>
          </w:p>
        </w:tc>
      </w:tr>
    </w:tbl>
    <w:p w:rsidR="001536B0" w:rsidRPr="000F26EA" w:rsidRDefault="001536B0" w:rsidP="004F5F67">
      <w:pPr>
        <w:snapToGrid w:val="0"/>
        <w:jc w:val="center"/>
        <w:rPr>
          <w:rFonts w:ascii="微软雅黑" w:eastAsia="微软雅黑" w:hAnsi="微软雅黑" w:cs="Times"/>
          <w:kern w:val="0"/>
          <w:sz w:val="24"/>
          <w:szCs w:val="24"/>
        </w:rPr>
      </w:pPr>
    </w:p>
    <w:p w:rsidR="001536B0" w:rsidRPr="00916687" w:rsidRDefault="00916687" w:rsidP="009D1125">
      <w:pPr>
        <w:pStyle w:val="3"/>
        <w:snapToGrid w:val="0"/>
        <w:spacing w:beforeLines="100" w:afterLines="100" w:line="240" w:lineRule="auto"/>
        <w:jc w:val="center"/>
        <w:rPr>
          <w:rFonts w:ascii="微软雅黑" w:eastAsia="微软雅黑" w:hAnsi="微软雅黑"/>
          <w:color w:val="365F91"/>
          <w:sz w:val="28"/>
          <w:szCs w:val="28"/>
        </w:rPr>
      </w:pPr>
      <w:bookmarkStart w:id="86" w:name="_Toc430596392"/>
      <w:r>
        <w:rPr>
          <w:rFonts w:ascii="微软雅黑" w:eastAsia="微软雅黑" w:hAnsi="微软雅黑" w:hint="eastAsia"/>
          <w:color w:val="365F91"/>
          <w:sz w:val="28"/>
          <w:szCs w:val="28"/>
        </w:rPr>
        <w:lastRenderedPageBreak/>
        <w:t xml:space="preserve">第六章 </w:t>
      </w:r>
      <w:r w:rsidR="00794130" w:rsidRPr="00916687">
        <w:rPr>
          <w:rFonts w:ascii="微软雅黑" w:eastAsia="微软雅黑" w:hAnsi="微软雅黑" w:hint="eastAsia"/>
          <w:color w:val="365F91"/>
          <w:sz w:val="28"/>
          <w:szCs w:val="28"/>
        </w:rPr>
        <w:t>接口调用示例代码</w:t>
      </w:r>
      <w:bookmarkEnd w:id="86"/>
    </w:p>
    <w:p w:rsidR="001536B0" w:rsidRPr="00916687" w:rsidRDefault="00916687" w:rsidP="00916687">
      <w:pPr>
        <w:pStyle w:val="2"/>
        <w:numPr>
          <w:ilvl w:val="0"/>
          <w:numId w:val="0"/>
        </w:numPr>
        <w:snapToGrid w:val="0"/>
        <w:spacing w:before="0" w:after="0" w:line="240" w:lineRule="atLeast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87" w:name="_Toc430596393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 xml:space="preserve">6.1 </w:t>
      </w:r>
      <w:r w:rsidR="00794130" w:rsidRPr="00916687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.</w:t>
      </w:r>
      <w:r w:rsidR="00794130" w:rsidRPr="00916687">
        <w:rPr>
          <w:rFonts w:ascii="微软雅黑" w:eastAsia="微软雅黑" w:hAnsi="微软雅黑"/>
          <w:snapToGrid w:val="0"/>
          <w:color w:val="1F497D" w:themeColor="text2"/>
          <w:szCs w:val="24"/>
        </w:rPr>
        <w:t>Net</w:t>
      </w:r>
      <w:r w:rsidR="00794130" w:rsidRPr="00916687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示例代码</w:t>
      </w:r>
      <w:bookmarkEnd w:id="87"/>
    </w:p>
    <w:p w:rsidR="001536B0" w:rsidRPr="00916687" w:rsidRDefault="00916687" w:rsidP="00916687">
      <w:pPr>
        <w:snapToGrid w:val="0"/>
        <w:rPr>
          <w:rFonts w:ascii="微软雅黑" w:eastAsia="微软雅黑" w:hAnsi="微软雅黑" w:cs="Arial"/>
          <w:b/>
          <w:snapToGrid w:val="0"/>
          <w:szCs w:val="21"/>
        </w:rPr>
      </w:pPr>
      <w:bookmarkStart w:id="88" w:name="_Toc430596394"/>
      <w:r>
        <w:rPr>
          <w:rFonts w:ascii="微软雅黑" w:eastAsia="微软雅黑" w:hAnsi="微软雅黑" w:cs="Arial" w:hint="eastAsia"/>
          <w:b/>
          <w:snapToGrid w:val="0"/>
          <w:szCs w:val="21"/>
        </w:rPr>
        <w:t>6.1.1</w:t>
      </w:r>
      <w:r w:rsidR="00794130" w:rsidRPr="00916687">
        <w:rPr>
          <w:rFonts w:ascii="微软雅黑" w:eastAsia="微软雅黑" w:hAnsi="微软雅黑" w:cs="Arial" w:hint="eastAsia"/>
          <w:b/>
          <w:snapToGrid w:val="0"/>
          <w:szCs w:val="21"/>
        </w:rPr>
        <w:t>提交短信mt</w:t>
      </w:r>
      <w:bookmarkEnd w:id="88"/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WebRequestDemo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MtDemo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基础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，由平台提供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http://{IP}:{port}/{version}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BaseUrl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"http://</w:t>
      </w:r>
      <w:r w:rsidRPr="0079413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  <w:highlight w:val="white"/>
        </w:rPr>
        <w:t>123.57.48.46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:28080/HIF12"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方法，由平台提供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Method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"mt"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ID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UserId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"http06"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帐号密码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Password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"******"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客户流水号，可包含数字字母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（可以不填）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CliMsgId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"msg00001"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短信接收端手机号码集合，用半角逗号（英文逗号）分开，每批发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送的手机号数量不得超过不能超过客户设置带宽。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通常以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20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个号码做为上限。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手机号建议不重复，不强制限制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Mobile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"13466566405,15024379262"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短信内容，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UTF-8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编码字符串，单条通常为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65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汉字以内（根据签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名规则不同），超过限制字数会被分拆，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同时计费条数会根据最终拆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分条数计算，具体由平台拆分结果确定。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Content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</w:t>
      </w:r>
      <w:r w:rsidRPr="0079413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  <w:highlight w:val="white"/>
        </w:rPr>
        <w:t>这是一个演习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调用平台短信接口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static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CallApi()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url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.Format(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"{0}/{1}"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BaseUrl, Method);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拼接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Dictionary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&lt;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&gt; postData=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Dictionary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&lt;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&gt;();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//POST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postData.Add(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"Userid"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UserId);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参数：用户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ID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"Passwd"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Password);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参数：密码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"Cli_Msg_Id"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CliMsgId);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参数：客户流水号（可不填）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"Mobile"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Mobile);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参数：手机号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postData.Add(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"Content"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Content);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参数：短信内容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拼接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StringBuilder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param=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StringBuilder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foreach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var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data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in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postData)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data.Key +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":\""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+ data.Value +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"\","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param.Remove(param.Length-1, 1);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去除末尾的逗号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param.Append(</w:t>
      </w:r>
      <w:proofErr w:type="gramEnd"/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myRequest = 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WebRequest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.Create(url);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建立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Request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请求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myRequest.Method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"POST"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采用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POST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方式提交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myRequest.Accept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客户端响应接收数据格式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myRequest.ContentType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"application/json;charset=utf-8;"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类型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UTF8Encoding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encoding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UTF8Encoding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();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参数编码格式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byte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[] postParams = encoding.GetBytes(param.ToString());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转化编码格式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myRequest.ContentLength = postParams.Length;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内容长度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postStream = myRequest.GetRequestStream();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请求流数据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发送数据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postStream.Write(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postParams, 0, postParams.Length);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postStream.Flush(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postStream.Close(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         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myResponse = 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)myRequest.GetResponse();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获取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(myResponse.StatusCode ==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HttpStatusCode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.OK)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返回正确（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200 OK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）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reader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(myResponse.GetResponseStream(),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.UTF8);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读取返回结果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result = reader.ReadToEnd();  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获取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catch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Exception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result = ex.Message;              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异常结果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1536B0" w:rsidRPr="00916687" w:rsidRDefault="00916687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bookmarkStart w:id="89" w:name="_Toc430596395"/>
      <w:r>
        <w:rPr>
          <w:rFonts w:ascii="微软雅黑" w:eastAsia="微软雅黑" w:hAnsi="微软雅黑" w:cs="Arial" w:hint="eastAsia"/>
          <w:b/>
          <w:snapToGrid w:val="0"/>
          <w:szCs w:val="21"/>
        </w:rPr>
        <w:t>6.1.2</w:t>
      </w:r>
      <w:r w:rsidR="00794130" w:rsidRPr="00916687">
        <w:rPr>
          <w:rFonts w:ascii="微软雅黑" w:eastAsia="微软雅黑" w:hAnsi="微软雅黑" w:cs="Arial" w:hint="eastAsia"/>
          <w:b/>
          <w:snapToGrid w:val="0"/>
          <w:szCs w:val="21"/>
        </w:rPr>
        <w:t>查询当前预付费用户余额QUERYAMTF</w:t>
      </w:r>
      <w:bookmarkEnd w:id="89"/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System.IO;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WebRequestDemo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QueryAmtfDemo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基础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，由平台提供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http://{IP}:{port}/{version}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BaseUrl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"http://</w:t>
      </w:r>
      <w:r w:rsidRPr="00794130">
        <w:rPr>
          <w:rFonts w:ascii="微软雅黑" w:eastAsia="微软雅黑" w:hAnsi="微软雅黑" w:cs="新宋体" w:hint="eastAsia"/>
          <w:color w:val="A31515"/>
          <w:kern w:val="0"/>
          <w:sz w:val="19"/>
          <w:szCs w:val="19"/>
          <w:highlight w:val="white"/>
        </w:rPr>
        <w:t>123.57.48.46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:28080/HIF12"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方法，由平台提供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Method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"queryamtf"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ID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private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const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UserId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"http05"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调用平台接口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static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CallApi()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url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.Format(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"{0}/{1}/{2}"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, BaseUrl, Method, UserId);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拼接地址：基础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URL+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方法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+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ID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myRequest = 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HttpWebRequest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WebRequest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.Create(url);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需要引入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using System.Net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myRequest.Method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"POST"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采用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POST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方式提交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myRequest.Accept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客户端响应接收数据格式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myRequest.ContentType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"application/json;charset=utf-8;"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类型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myRequest.ContentLength = 0;          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内容长度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try</w:t>
      </w:r>
      <w:proofErr w:type="gramEnd"/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myResponse = 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HttpWebResponse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)myRequest.GetResponse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(myResponse.StatusCode ==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HttpStatusCode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.OK)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返回正确（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200 OK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）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reader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StreamReader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(myResponse.GetResponseStream(),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.UTF8);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读取返回结果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    result = reader.ReadToEnd();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获取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result;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catch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Exception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ex)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ex.Message;                  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未经授权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(401 Unauthorized)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1536B0" w:rsidRPr="00916687" w:rsidRDefault="00916687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bookmarkStart w:id="90" w:name="_Toc430596396"/>
      <w:r>
        <w:rPr>
          <w:rFonts w:ascii="微软雅黑" w:eastAsia="微软雅黑" w:hAnsi="微软雅黑" w:cs="Arial" w:hint="eastAsia"/>
          <w:b/>
          <w:snapToGrid w:val="0"/>
          <w:szCs w:val="21"/>
        </w:rPr>
        <w:t>6.1.3</w:t>
      </w:r>
      <w:r w:rsidR="00794130" w:rsidRPr="00916687">
        <w:rPr>
          <w:rFonts w:ascii="微软雅黑" w:eastAsia="微软雅黑" w:hAnsi="微软雅黑" w:cs="Arial" w:hint="eastAsia"/>
          <w:b/>
          <w:snapToGrid w:val="0"/>
          <w:szCs w:val="21"/>
        </w:rPr>
        <w:t>上行URL验证MOURLVERIFY</w:t>
      </w:r>
      <w:bookmarkEnd w:id="90"/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System.Net.Http;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System.Web.Http;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WebRestful.Models;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WebRestful.Controllers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UrlVerifyController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ApiController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上行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URL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&lt;param name="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model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"&gt;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传送的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Model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对象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UrlVerifyModel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json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验证参数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(model.Cmd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"{\"Ret\":\"1\"}"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(json, 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>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需要编写的逻辑，这里是例子（数据库操作等在此编写）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FileWriteHelper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.Write(</w:t>
      </w:r>
      <w:proofErr w:type="gramEnd"/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"Log_UrlVerify.txt"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 model.ToString());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"{\"Ret\":\"0\"}"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返回结果，正确：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{\"Ret\":\"0\"}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，错误：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{\"Ret\":\"1\"}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1536B0" w:rsidRPr="00916687" w:rsidRDefault="00916687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bookmarkStart w:id="91" w:name="_Toc430596397"/>
      <w:r>
        <w:rPr>
          <w:rFonts w:ascii="微软雅黑" w:eastAsia="微软雅黑" w:hAnsi="微软雅黑" w:cs="Arial" w:hint="eastAsia"/>
          <w:b/>
          <w:snapToGrid w:val="0"/>
          <w:szCs w:val="21"/>
        </w:rPr>
        <w:t>6.1.4</w:t>
      </w:r>
      <w:r w:rsidR="00794130" w:rsidRPr="00916687">
        <w:rPr>
          <w:rFonts w:ascii="微软雅黑" w:eastAsia="微软雅黑" w:hAnsi="微软雅黑" w:cs="Arial" w:hint="eastAsia"/>
          <w:b/>
          <w:snapToGrid w:val="0"/>
          <w:szCs w:val="21"/>
        </w:rPr>
        <w:t>上行短信推送SMSMOPUSH</w:t>
      </w:r>
      <w:bookmarkEnd w:id="91"/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System.Net.Http;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System.Web.Http;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WebRestful.Models;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WebRestful.Controllers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SmsMoPushController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ApiController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上行短信推送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&lt;param name="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model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"&gt;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传送的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Model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对象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SmsMoPushModel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json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验证参数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(model.Msg_Id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信息标识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(model.Dest_Id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用户上行服务号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(model.Mobile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用户手机号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(model.Content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需要编写的逻辑，这里是例子（数据库操作等在此编写）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FileWriteHelper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.Write(</w:t>
      </w:r>
      <w:proofErr w:type="gramEnd"/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"Log_SmsMoPush.txt"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,model.ToString());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"{\"Rspcode\":0}"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返回结果，正确：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{\"Rspcode\":0}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，错误：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{\"Rspcode\":1}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1536B0" w:rsidRPr="00916687" w:rsidRDefault="00916687" w:rsidP="009D1125">
      <w:pPr>
        <w:snapToGrid w:val="0"/>
        <w:spacing w:beforeLines="100"/>
        <w:rPr>
          <w:rFonts w:ascii="微软雅黑" w:eastAsia="微软雅黑" w:hAnsi="微软雅黑" w:cs="Arial"/>
          <w:b/>
          <w:snapToGrid w:val="0"/>
          <w:szCs w:val="21"/>
        </w:rPr>
      </w:pPr>
      <w:bookmarkStart w:id="92" w:name="_Toc430596398"/>
      <w:r>
        <w:rPr>
          <w:rFonts w:ascii="微软雅黑" w:eastAsia="微软雅黑" w:hAnsi="微软雅黑" w:cs="Arial" w:hint="eastAsia"/>
          <w:b/>
          <w:snapToGrid w:val="0"/>
          <w:szCs w:val="21"/>
        </w:rPr>
        <w:t>6.1.5</w:t>
      </w:r>
      <w:r w:rsidR="00794130" w:rsidRPr="00916687">
        <w:rPr>
          <w:rFonts w:ascii="微软雅黑" w:eastAsia="微软雅黑" w:hAnsi="微软雅黑" w:cs="Arial" w:hint="eastAsia"/>
          <w:b/>
          <w:snapToGrid w:val="0"/>
          <w:szCs w:val="21"/>
        </w:rPr>
        <w:t>上行状态报告推送 SMSRPTPUSH</w:t>
      </w:r>
      <w:bookmarkEnd w:id="92"/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System.Net.Http;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System.Web.Http;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WebRestful.Models;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namespace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WebRestful.Controllers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class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SmsRptPushController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ApiController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上行状态报告推送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SMSRPTPUSH 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&lt;/summary&gt;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&lt;param name="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model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"&gt;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传送的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Model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对象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&lt;/param&gt;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///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&lt;returns&gt;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Json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数据</w:t>
      </w:r>
      <w:r w:rsidRPr="00794130">
        <w:rPr>
          <w:rFonts w:ascii="微软雅黑" w:eastAsia="微软雅黑" w:hAnsi="微软雅黑" w:cs="新宋体"/>
          <w:color w:val="808080"/>
          <w:kern w:val="0"/>
          <w:sz w:val="19"/>
          <w:szCs w:val="19"/>
          <w:highlight w:val="white"/>
        </w:rPr>
        <w:t>&lt;/returns&gt;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public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Post(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SmsRptPushModel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model)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json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string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.Empty;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验证参数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(model.Msg_Id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信息标识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(model.Dest_Id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用户上行服务号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(model.Mobile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用户手机号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(model.Status ==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null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短信内容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不存在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"{\"Rspcode\":1}"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需要编写的逻辑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,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这里是列子（数据库操作等在此编写）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FileWriteHelper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.Write(</w:t>
      </w:r>
      <w:proofErr w:type="gramEnd"/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"Log_SmsRptPush.txt"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, model.ToString());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json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"{\"Rspcode\":0}"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;</w:t>
      </w:r>
    </w:p>
    <w:p w:rsidR="001536B0" w:rsidRPr="00794130" w:rsidRDefault="001536B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//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返回结果，正确：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{\"Rspcode\":0}</w:t>
      </w:r>
      <w:r w:rsidRPr="00794130">
        <w:rPr>
          <w:rFonts w:ascii="微软雅黑" w:eastAsia="微软雅黑" w:hAnsi="微软雅黑" w:cs="新宋体" w:hint="eastAsia"/>
          <w:color w:val="008000"/>
          <w:kern w:val="0"/>
          <w:sz w:val="19"/>
          <w:szCs w:val="19"/>
          <w:highlight w:val="white"/>
        </w:rPr>
        <w:t>，错误：</w:t>
      </w:r>
      <w:r w:rsidRPr="00794130">
        <w:rPr>
          <w:rFonts w:ascii="微软雅黑" w:eastAsia="微软雅黑" w:hAnsi="微软雅黑" w:cs="新宋体"/>
          <w:color w:val="008000"/>
          <w:kern w:val="0"/>
          <w:sz w:val="19"/>
          <w:szCs w:val="19"/>
          <w:highlight w:val="white"/>
        </w:rPr>
        <w:t>{\"Rspcode\":1}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HttpResponseMessage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{ Content = </w:t>
      </w:r>
      <w:r w:rsidRPr="00794130">
        <w:rPr>
          <w:rFonts w:ascii="微软雅黑" w:eastAsia="微软雅黑" w:hAnsi="微软雅黑" w:cs="新宋体"/>
          <w:color w:val="0000FF"/>
          <w:kern w:val="0"/>
          <w:sz w:val="19"/>
          <w:szCs w:val="19"/>
          <w:highlight w:val="white"/>
        </w:rPr>
        <w:t>new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StringContent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(json, System.Text.</w:t>
      </w:r>
      <w:r w:rsidRPr="00794130">
        <w:rPr>
          <w:rFonts w:ascii="微软雅黑" w:eastAsia="微软雅黑" w:hAnsi="微软雅黑" w:cs="新宋体"/>
          <w:color w:val="2B91AF"/>
          <w:kern w:val="0"/>
          <w:sz w:val="19"/>
          <w:szCs w:val="19"/>
          <w:highlight w:val="white"/>
        </w:rPr>
        <w:t>Encoding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.UTF8, </w:t>
      </w:r>
      <w:r w:rsidRPr="00794130">
        <w:rPr>
          <w:rFonts w:ascii="微软雅黑" w:eastAsia="微软雅黑" w:hAnsi="微软雅黑" w:cs="新宋体"/>
          <w:color w:val="A31515"/>
          <w:kern w:val="0"/>
          <w:sz w:val="19"/>
          <w:szCs w:val="19"/>
          <w:highlight w:val="white"/>
        </w:rPr>
        <w:t>"application/json"</w:t>
      </w: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) };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536B0" w:rsidRPr="00794130" w:rsidRDefault="00794130" w:rsidP="004F5F67">
      <w:pPr>
        <w:autoSpaceDE w:val="0"/>
        <w:autoSpaceDN w:val="0"/>
        <w:adjustRightInd w:val="0"/>
        <w:snapToGrid w:val="0"/>
        <w:jc w:val="left"/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</w:pPr>
      <w:r w:rsidRPr="00794130">
        <w:rPr>
          <w:rFonts w:ascii="微软雅黑" w:eastAsia="微软雅黑" w:hAnsi="微软雅黑" w:cs="新宋体"/>
          <w:color w:val="000000"/>
          <w:kern w:val="0"/>
          <w:sz w:val="19"/>
          <w:szCs w:val="19"/>
          <w:highlight w:val="white"/>
        </w:rPr>
        <w:t>}</w:t>
      </w:r>
    </w:p>
    <w:p w:rsidR="001536B0" w:rsidRPr="00084778" w:rsidRDefault="00084778" w:rsidP="00084778">
      <w:pPr>
        <w:pStyle w:val="2"/>
        <w:numPr>
          <w:ilvl w:val="0"/>
          <w:numId w:val="0"/>
        </w:numPr>
        <w:snapToGrid w:val="0"/>
        <w:spacing w:before="0" w:after="0" w:line="240" w:lineRule="atLeast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93" w:name="_Toc430596399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 xml:space="preserve">6.2 </w:t>
      </w:r>
      <w:r w:rsidR="00794130" w:rsidRPr="00084778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.</w:t>
      </w:r>
      <w:r w:rsidR="00794130" w:rsidRPr="00084778">
        <w:rPr>
          <w:rFonts w:ascii="微软雅黑" w:eastAsia="微软雅黑" w:hAnsi="微软雅黑"/>
          <w:snapToGrid w:val="0"/>
          <w:color w:val="1F497D" w:themeColor="text2"/>
          <w:szCs w:val="24"/>
        </w:rPr>
        <w:t>Java</w:t>
      </w:r>
      <w:r w:rsidR="00794130" w:rsidRPr="00084778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示例代码</w:t>
      </w:r>
      <w:bookmarkEnd w:id="93"/>
    </w:p>
    <w:p w:rsidR="001536B0" w:rsidRPr="00084778" w:rsidRDefault="00084778" w:rsidP="004F5F67">
      <w:pPr>
        <w:pStyle w:val="3"/>
        <w:snapToGrid w:val="0"/>
        <w:spacing w:before="0" w:after="0" w:line="240" w:lineRule="auto"/>
        <w:rPr>
          <w:rFonts w:ascii="微软雅黑" w:eastAsia="微软雅黑" w:hAnsi="微软雅黑"/>
          <w:sz w:val="21"/>
          <w:szCs w:val="21"/>
        </w:rPr>
      </w:pPr>
      <w:bookmarkStart w:id="94" w:name="_Toc430596400"/>
      <w:r>
        <w:rPr>
          <w:rFonts w:ascii="微软雅黑" w:eastAsia="微软雅黑" w:hAnsi="微软雅黑" w:hint="eastAsia"/>
          <w:sz w:val="21"/>
          <w:szCs w:val="21"/>
        </w:rPr>
        <w:t>6.2.1</w:t>
      </w:r>
      <w:r w:rsidR="00794130" w:rsidRPr="00084778">
        <w:rPr>
          <w:rFonts w:ascii="微软雅黑" w:eastAsia="微软雅黑" w:hAnsi="微软雅黑" w:hint="eastAsia"/>
          <w:sz w:val="21"/>
          <w:szCs w:val="21"/>
        </w:rPr>
        <w:t>提交短信mt</w:t>
      </w:r>
      <w:bookmarkEnd w:id="94"/>
    </w:p>
    <w:p w:rsidR="001536B0" w:rsidRPr="00084778" w:rsidRDefault="00084778" w:rsidP="009D1125">
      <w:pPr>
        <w:pStyle w:val="3"/>
        <w:snapToGrid w:val="0"/>
        <w:spacing w:beforeLines="100" w:after="0" w:line="240" w:lineRule="auto"/>
        <w:rPr>
          <w:rFonts w:ascii="微软雅黑" w:eastAsia="微软雅黑" w:hAnsi="微软雅黑"/>
          <w:sz w:val="21"/>
          <w:szCs w:val="21"/>
        </w:rPr>
      </w:pPr>
      <w:bookmarkStart w:id="95" w:name="_Toc430596401"/>
      <w:r>
        <w:rPr>
          <w:rFonts w:ascii="微软雅黑" w:eastAsia="微软雅黑" w:hAnsi="微软雅黑" w:hint="eastAsia"/>
          <w:sz w:val="21"/>
          <w:szCs w:val="21"/>
        </w:rPr>
        <w:t>6.2.2</w:t>
      </w:r>
      <w:r w:rsidR="00794130" w:rsidRPr="00084778">
        <w:rPr>
          <w:rFonts w:ascii="微软雅黑" w:eastAsia="微软雅黑" w:hAnsi="微软雅黑" w:hint="eastAsia"/>
          <w:sz w:val="21"/>
          <w:szCs w:val="21"/>
        </w:rPr>
        <w:t>查询当前预付费用户余额QUERYAMTF</w:t>
      </w:r>
      <w:bookmarkEnd w:id="95"/>
    </w:p>
    <w:p w:rsidR="001536B0" w:rsidRPr="00084778" w:rsidRDefault="00084778" w:rsidP="009D1125">
      <w:pPr>
        <w:pStyle w:val="3"/>
        <w:snapToGrid w:val="0"/>
        <w:spacing w:beforeLines="100" w:after="0" w:line="240" w:lineRule="auto"/>
        <w:rPr>
          <w:rFonts w:ascii="微软雅黑" w:eastAsia="微软雅黑" w:hAnsi="微软雅黑"/>
          <w:sz w:val="21"/>
          <w:szCs w:val="21"/>
        </w:rPr>
      </w:pPr>
      <w:bookmarkStart w:id="96" w:name="_Toc430596402"/>
      <w:r>
        <w:rPr>
          <w:rFonts w:ascii="微软雅黑" w:eastAsia="微软雅黑" w:hAnsi="微软雅黑" w:hint="eastAsia"/>
          <w:sz w:val="21"/>
          <w:szCs w:val="21"/>
        </w:rPr>
        <w:t>6.2.3</w:t>
      </w:r>
      <w:r w:rsidR="00794130" w:rsidRPr="00084778">
        <w:rPr>
          <w:rFonts w:ascii="微软雅黑" w:eastAsia="微软雅黑" w:hAnsi="微软雅黑" w:hint="eastAsia"/>
          <w:sz w:val="21"/>
          <w:szCs w:val="21"/>
        </w:rPr>
        <w:t>上行URL验证MOURLVERIFY</w:t>
      </w:r>
      <w:bookmarkEnd w:id="96"/>
    </w:p>
    <w:p w:rsidR="001536B0" w:rsidRPr="00084778" w:rsidRDefault="00084778" w:rsidP="009D1125">
      <w:pPr>
        <w:pStyle w:val="3"/>
        <w:snapToGrid w:val="0"/>
        <w:spacing w:beforeLines="100" w:after="0" w:line="240" w:lineRule="auto"/>
        <w:rPr>
          <w:rFonts w:ascii="微软雅黑" w:eastAsia="微软雅黑" w:hAnsi="微软雅黑"/>
          <w:sz w:val="21"/>
          <w:szCs w:val="21"/>
        </w:rPr>
      </w:pPr>
      <w:bookmarkStart w:id="97" w:name="_Toc430596403"/>
      <w:r>
        <w:rPr>
          <w:rFonts w:ascii="微软雅黑" w:eastAsia="微软雅黑" w:hAnsi="微软雅黑" w:hint="eastAsia"/>
          <w:sz w:val="21"/>
          <w:szCs w:val="21"/>
        </w:rPr>
        <w:t>6.2.4</w:t>
      </w:r>
      <w:r w:rsidR="00794130" w:rsidRPr="00084778">
        <w:rPr>
          <w:rFonts w:ascii="微软雅黑" w:eastAsia="微软雅黑" w:hAnsi="微软雅黑" w:hint="eastAsia"/>
          <w:sz w:val="21"/>
          <w:szCs w:val="21"/>
        </w:rPr>
        <w:t>上行短信推送SMSMOPUSH</w:t>
      </w:r>
      <w:bookmarkEnd w:id="97"/>
    </w:p>
    <w:p w:rsidR="001536B0" w:rsidRPr="00084778" w:rsidRDefault="00084778" w:rsidP="009D1125">
      <w:pPr>
        <w:pStyle w:val="3"/>
        <w:snapToGrid w:val="0"/>
        <w:spacing w:beforeLines="100" w:after="0" w:line="240" w:lineRule="auto"/>
        <w:rPr>
          <w:rFonts w:ascii="微软雅黑" w:eastAsia="微软雅黑" w:hAnsi="微软雅黑"/>
          <w:sz w:val="21"/>
          <w:szCs w:val="21"/>
        </w:rPr>
      </w:pPr>
      <w:bookmarkStart w:id="98" w:name="_Toc430596404"/>
      <w:r>
        <w:rPr>
          <w:rFonts w:ascii="微软雅黑" w:eastAsia="微软雅黑" w:hAnsi="微软雅黑" w:hint="eastAsia"/>
          <w:sz w:val="21"/>
          <w:szCs w:val="21"/>
        </w:rPr>
        <w:t>6.2.5</w:t>
      </w:r>
      <w:r w:rsidR="00794130" w:rsidRPr="00084778">
        <w:rPr>
          <w:rFonts w:ascii="微软雅黑" w:eastAsia="微软雅黑" w:hAnsi="微软雅黑" w:hint="eastAsia"/>
          <w:sz w:val="21"/>
          <w:szCs w:val="21"/>
        </w:rPr>
        <w:t>上行状态报告推送 SMSRPTPUSH</w:t>
      </w:r>
      <w:bookmarkEnd w:id="98"/>
    </w:p>
    <w:p w:rsidR="001536B0" w:rsidRPr="00794130" w:rsidRDefault="00794130" w:rsidP="004F5F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"java.util.LinkedHashMap"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"java.util.Map.Entry"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"java.util.Iterator"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"java.util.UUID"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"java.util.HashMap"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"java.util.Map"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"java.io.IOException"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"java.io.InputStreamReader"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"java.net.URL"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"java.net.HttpURLConnection"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"java.io.BufferedReader"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&lt;%@page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import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"java.io.PrintWriter"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&lt;%@ page language=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"java"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contentType=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"text/html; charset=UTF-8"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pageEncoding=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"UTF-8"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&lt;%!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//平台Base URL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由平台提供 http://{IP}:{port}/{version}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private static final String baseUrlString =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"http://121.41.85.249:28080/HIF12";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baseUrl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"http://123.57.48.46:28080/HIF12"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enterpriseUrl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"http://localhost:8080/</w:t>
      </w:r>
      <w:r w:rsidR="009D1125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diexin</w:t>
      </w:r>
      <w:r w:rsidR="009D1125"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/rest/simple"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用户ID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userId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"http06"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帐号密码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password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"******"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短信接收端手机号码集合，用半角逗号（英文逗号）分开，每批发 送的手机号数量不得超过不能超过客户设置带宽。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通常以20个号码</w:t>
      </w:r>
      <w:proofErr w:type="gramStart"/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做为</w:t>
      </w:r>
      <w:proofErr w:type="gramEnd"/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上限。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手机号建议不重复，不强制限制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mobile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"13466566405"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短信内容，UTF-8 编码字符串，单条通常为 65 汉字以内（根据签 名规则不同），超过限制字数会被分拆，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>// 同时计费条数会根据最终拆 分条数计算，具体由平台拆分结果确定。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private static final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String content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"确定"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lastRenderedPageBreak/>
        <w:t>/**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查询当前预付费用户余额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postQueryamtf()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URL(baseUrl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"/queryamtf/"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userId);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794130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提交短信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postMt()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StringBuffer params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StringBuffer();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Map&lt;String, Object&gt; requestParamsMap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HashMap&lt;String, Object&gt;();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"Userid"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userId);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"Passwd"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password);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"Cli_Msg_Id"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UUID.randomUUID());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"Mobile"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mobile);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content);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Iterator&lt;Entry&lt;String, Object&gt;&gt; it = requestParamsMap.entrySet().iterator();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(it.hasNext())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Map.Entry element = (Map.Entry) it.next();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element.getKey()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":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element.getValue()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,"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params.deleteCharAt(params.lastIndexOf(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","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"}"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URL(baseUrl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"/mt"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"Content-Length"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String.valueOf(params.length()));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printWriter.write(params.toString());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794130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上行URL验证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* 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postMourlverify()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URL(enterpriseUrl);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Cmd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: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Test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}"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794130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bufferedReader.close();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上行短信推送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postSmsmopush()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 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StringBuffer params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StringBuffer();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Map&lt;String, Object&gt; requestParamsMap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LinkedHashMap&lt;String, Object&gt;();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"Msg_Id"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UUID.randomUUID());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信息标识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"Dest_Id"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"106901110001"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用户上行服务号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"Mobile"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mobile);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content);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Iterator&lt;Entry&lt;String, Object&gt;&gt; it = requestParamsMap.entrySet().iterator();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(String key : requestParamsMap.keySet())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key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":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requestParamsMap.get(key)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,"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params.deleteCharAt(params.lastIndexOf(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","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"}"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URL(enterpriseUrl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"/smsmopush.jsp"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printWriter.write(params.toString());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794130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/**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上行状态报告推送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* 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t>@return</w:t>
      </w:r>
      <w:r w:rsidRPr="00794130">
        <w:rPr>
          <w:rFonts w:ascii="微软雅黑" w:eastAsia="微软雅黑" w:hAnsi="微软雅黑" w:cs="宋体" w:hint="eastAsia"/>
          <w:b/>
          <w:bCs/>
          <w:i/>
          <w:iCs/>
          <w:color w:val="808080"/>
          <w:kern w:val="0"/>
          <w:sz w:val="18"/>
          <w:szCs w:val="18"/>
        </w:rPr>
        <w:br/>
        <w:t xml:space="preserve">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*/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public static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 postSmsrptpush()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 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BufferedReader 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responseResult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 httpURLConnection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StringBuffer params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StringBuffer();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Map&lt;String, Object&gt; requestParamsMap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LinkedHashMap&lt;String, Object&gt;();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"Msg_Id"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UUID.randomUUID());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信息标识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"Dest_Id"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"106901110001"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用户上行服务号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"Mobile"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, mobile);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requestParamsMap.put(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"Status"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"DELIVRD"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"{"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(String key : requestParamsMap.keySet())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key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":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+ requestParamsMap.get(key)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\"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,"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params.deleteCharAt(params.lastIndexOf(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","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params.append(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"}"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URL realUrl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URL(enterpriseUrl +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"/smsrptpush.jsp"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打开和URL之间的连接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 = (HttpURLConnection) realUrl.openConnection();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设置通用的请求属性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"accept"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httpURLConnection.setRequestProperty(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"Content-Type"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,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"application/json;charset=utf-8"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httpURLConnection.setDoOutput(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httpURLConnection.setDoInput(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true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获取URLConnection对象对应的输出流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printWriter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PrintWriter(httpURLConnection.getOutputStream());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发送请求参数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printWriter.write(params.toString());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flush输出流的缓冲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printWriter.flush();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根据ResponseCode判断连接是否成功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responseCode = httpURLConnection.getResponseCode();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(responseCode != </w:t>
      </w:r>
      <w:r w:rsidRPr="00794130">
        <w:rPr>
          <w:rFonts w:ascii="微软雅黑" w:eastAsia="微软雅黑" w:hAnsi="微软雅黑" w:cs="宋体" w:hint="eastAsia"/>
          <w:color w:val="0000FF"/>
          <w:kern w:val="0"/>
          <w:sz w:val="18"/>
          <w:szCs w:val="18"/>
        </w:rPr>
        <w:t>200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 Error==="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responseCode;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           out.println("Post Success!");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t>// 定义BufferedReader输入流来读取URL的ResponseData</w:t>
      </w:r>
      <w:r w:rsidRPr="00794130">
        <w:rPr>
          <w:rFonts w:ascii="微软雅黑" w:eastAsia="微软雅黑" w:hAnsi="微软雅黑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bufferedReader 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BufferedReader(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InputStreamReader(httpURLConnection.getInputStream()));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((line = bufferedReader.readLine())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+= line;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(Exception e)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responseResult = 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 xml:space="preserve">"send post request error!"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+ e;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finally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httpURLConnection.disconnect();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(printWriter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printWriter.close();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(bufferedReader !=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null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bufferedReader.close();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(IOException ex)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ex.printStackTrace();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responseResult;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}%&gt;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>&lt;%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String m = request.getParameter(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"mt"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out.println(postMt());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"queryamtf"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out.println(postQueryamtf());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"mourlverify"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out.println(postMourlverify());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"smsrptpush"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out.println(postSmsrptpush());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94130">
        <w:rPr>
          <w:rFonts w:ascii="微软雅黑" w:eastAsia="微软雅黑" w:hAnsi="微软雅黑" w:cs="宋体" w:hint="eastAsia"/>
          <w:b/>
          <w:bCs/>
          <w:color w:val="000080"/>
          <w:kern w:val="0"/>
          <w:sz w:val="18"/>
          <w:szCs w:val="18"/>
        </w:rPr>
        <w:t>else if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(m.equals(</w:t>
      </w:r>
      <w:r w:rsidRPr="00794130">
        <w:rPr>
          <w:rFonts w:ascii="微软雅黑" w:eastAsia="微软雅黑" w:hAnsi="微软雅黑" w:cs="宋体" w:hint="eastAsia"/>
          <w:b/>
          <w:bCs/>
          <w:color w:val="008000"/>
          <w:kern w:val="0"/>
          <w:sz w:val="18"/>
          <w:szCs w:val="18"/>
        </w:rPr>
        <w:t>"smsmopush"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)) {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out.println(postSmsmopush());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9413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%&gt;</w:t>
      </w:r>
    </w:p>
    <w:p w:rsidR="001536B0" w:rsidRPr="00084778" w:rsidRDefault="00084778" w:rsidP="00084778">
      <w:pPr>
        <w:pStyle w:val="2"/>
        <w:numPr>
          <w:ilvl w:val="0"/>
          <w:numId w:val="0"/>
        </w:numPr>
        <w:snapToGrid w:val="0"/>
        <w:spacing w:before="0" w:after="0" w:line="240" w:lineRule="atLeast"/>
        <w:ind w:left="578" w:hanging="578"/>
        <w:rPr>
          <w:rFonts w:ascii="微软雅黑" w:eastAsia="微软雅黑" w:hAnsi="微软雅黑"/>
          <w:snapToGrid w:val="0"/>
          <w:color w:val="1F497D" w:themeColor="text2"/>
          <w:szCs w:val="24"/>
        </w:rPr>
      </w:pPr>
      <w:bookmarkStart w:id="99" w:name="_Toc430596405"/>
      <w:r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 xml:space="preserve">6.3 </w:t>
      </w:r>
      <w:r w:rsidR="00794130" w:rsidRPr="00084778">
        <w:rPr>
          <w:rFonts w:ascii="微软雅黑" w:eastAsia="微软雅黑" w:hAnsi="微软雅黑" w:hint="eastAsia"/>
          <w:snapToGrid w:val="0"/>
          <w:color w:val="1F497D" w:themeColor="text2"/>
          <w:szCs w:val="24"/>
        </w:rPr>
        <w:t>其他示例代码</w:t>
      </w:r>
      <w:bookmarkEnd w:id="99"/>
    </w:p>
    <w:p w:rsidR="001536B0" w:rsidRPr="00084778" w:rsidRDefault="00794130" w:rsidP="004F5F67">
      <w:pPr>
        <w:snapToGrid w:val="0"/>
        <w:rPr>
          <w:rFonts w:ascii="微软雅黑" w:eastAsia="微软雅黑" w:hAnsi="微软雅黑"/>
          <w:szCs w:val="21"/>
        </w:rPr>
      </w:pPr>
      <w:r w:rsidRPr="00084778">
        <w:rPr>
          <w:rFonts w:ascii="微软雅黑" w:eastAsia="微软雅黑" w:hAnsi="微软雅黑" w:hint="eastAsia"/>
          <w:szCs w:val="21"/>
        </w:rPr>
        <w:t>请向平台供应商索取!</w:t>
      </w:r>
    </w:p>
    <w:sectPr w:rsidR="001536B0" w:rsidRPr="00084778" w:rsidSect="00881E62">
      <w:headerReference w:type="default" r:id="rId16"/>
      <w:footerReference w:type="default" r:id="rId17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5F5" w:rsidRDefault="003A55F5" w:rsidP="001536B0">
      <w:r>
        <w:separator/>
      </w:r>
    </w:p>
  </w:endnote>
  <w:endnote w:type="continuationSeparator" w:id="0">
    <w:p w:rsidR="003A55F5" w:rsidRDefault="003A55F5" w:rsidP="001536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D6" w:rsidRPr="00794130" w:rsidRDefault="00EE1AD6" w:rsidP="00794130">
    <w:pPr>
      <w:pStyle w:val="a6"/>
      <w:tabs>
        <w:tab w:val="right" w:pos="8789"/>
      </w:tabs>
      <w:spacing w:line="260" w:lineRule="exact"/>
      <w:rPr>
        <w:rFonts w:ascii="微软雅黑" w:eastAsia="微软雅黑" w:hAnsi="微软雅黑"/>
        <w:b/>
        <w:color w:val="808080"/>
      </w:rPr>
    </w:pPr>
    <w:r w:rsidRPr="00CD0A9D">
      <w:rPr>
        <w:rFonts w:ascii="微软雅黑" w:eastAsia="微软雅黑" w:hAnsi="微软雅黑" w:hint="eastAsia"/>
        <w:b/>
        <w:color w:val="808080"/>
      </w:rPr>
      <w:t>版权所有</w:t>
    </w:r>
    <w:r w:rsidRPr="00CD0A9D">
      <w:rPr>
        <w:rFonts w:ascii="微软雅黑" w:eastAsia="微软雅黑" w:hAnsi="微软雅黑"/>
        <w:b/>
        <w:color w:val="808080"/>
      </w:rPr>
      <w:t xml:space="preserve"> ©</w:t>
    </w:r>
    <w:r w:rsidR="00C07B1B" w:rsidRPr="00CD0A9D">
      <w:rPr>
        <w:rFonts w:ascii="微软雅黑" w:eastAsia="微软雅黑" w:hAnsi="微软雅黑"/>
        <w:b/>
        <w:color w:val="808080"/>
      </w:rPr>
      <w:fldChar w:fldCharType="begin"/>
    </w:r>
    <w:r w:rsidRPr="00CD0A9D">
      <w:rPr>
        <w:rFonts w:ascii="微软雅黑" w:eastAsia="微软雅黑" w:hAnsi="微软雅黑"/>
        <w:b/>
        <w:color w:val="808080"/>
      </w:rPr>
      <w:instrText xml:space="preserve"> DATE  \@ "yyyy"  \* MERGEFORMAT </w:instrText>
    </w:r>
    <w:r w:rsidR="00C07B1B" w:rsidRPr="00CD0A9D">
      <w:rPr>
        <w:rFonts w:ascii="微软雅黑" w:eastAsia="微软雅黑" w:hAnsi="微软雅黑"/>
        <w:b/>
        <w:color w:val="808080"/>
      </w:rPr>
      <w:fldChar w:fldCharType="separate"/>
    </w:r>
    <w:r w:rsidR="009D1125">
      <w:rPr>
        <w:rFonts w:ascii="微软雅黑" w:eastAsia="微软雅黑" w:hAnsi="微软雅黑"/>
        <w:b/>
        <w:noProof/>
        <w:color w:val="808080"/>
      </w:rPr>
      <w:t>2015</w:t>
    </w:r>
    <w:r w:rsidR="00C07B1B" w:rsidRPr="00CD0A9D">
      <w:rPr>
        <w:rFonts w:ascii="微软雅黑" w:eastAsia="微软雅黑" w:hAnsi="微软雅黑"/>
        <w:b/>
        <w:color w:val="808080"/>
      </w:rPr>
      <w:fldChar w:fldCharType="end"/>
    </w:r>
    <w:proofErr w:type="gramStart"/>
    <w:r w:rsidRPr="00CD0A9D">
      <w:rPr>
        <w:rFonts w:ascii="微软雅黑" w:eastAsia="微软雅黑" w:hAnsi="微软雅黑" w:hint="eastAsia"/>
        <w:b/>
        <w:color w:val="808080"/>
      </w:rPr>
      <w:t>蝶信</w:t>
    </w:r>
    <w:proofErr w:type="gramEnd"/>
    <w:r>
      <w:rPr>
        <w:rFonts w:ascii="微软雅黑" w:eastAsia="微软雅黑" w:hAnsi="微软雅黑" w:hint="eastAsia"/>
        <w:b/>
        <w:color w:val="808080"/>
      </w:rPr>
      <w:t xml:space="preserve">                                                                      </w:t>
    </w:r>
    <w:r w:rsidRPr="00CD0A9D">
      <w:rPr>
        <w:rFonts w:ascii="微软雅黑" w:eastAsia="微软雅黑" w:hAnsi="微软雅黑" w:hint="eastAsia"/>
        <w:b/>
        <w:color w:val="808080"/>
      </w:rPr>
      <w:t>第</w:t>
    </w:r>
    <w:r w:rsidR="00C07B1B" w:rsidRPr="00CD0A9D">
      <w:rPr>
        <w:rStyle w:val="aa"/>
        <w:rFonts w:ascii="微软雅黑" w:eastAsia="微软雅黑" w:hAnsi="微软雅黑"/>
        <w:color w:val="808080"/>
      </w:rPr>
      <w:fldChar w:fldCharType="begin"/>
    </w:r>
    <w:r w:rsidRPr="00CD0A9D">
      <w:rPr>
        <w:rStyle w:val="aa"/>
        <w:rFonts w:ascii="微软雅黑" w:eastAsia="微软雅黑" w:hAnsi="微软雅黑"/>
        <w:color w:val="808080"/>
      </w:rPr>
      <w:instrText xml:space="preserve"> PAGE </w:instrText>
    </w:r>
    <w:r w:rsidR="00C07B1B" w:rsidRPr="00CD0A9D">
      <w:rPr>
        <w:rStyle w:val="aa"/>
        <w:rFonts w:ascii="微软雅黑" w:eastAsia="微软雅黑" w:hAnsi="微软雅黑"/>
        <w:color w:val="808080"/>
      </w:rPr>
      <w:fldChar w:fldCharType="separate"/>
    </w:r>
    <w:r w:rsidR="009D1125">
      <w:rPr>
        <w:rStyle w:val="aa"/>
        <w:rFonts w:ascii="微软雅黑" w:eastAsia="微软雅黑" w:hAnsi="微软雅黑"/>
        <w:noProof/>
        <w:color w:val="808080"/>
      </w:rPr>
      <w:t>23</w:t>
    </w:r>
    <w:r w:rsidR="00C07B1B" w:rsidRPr="00CD0A9D">
      <w:rPr>
        <w:rStyle w:val="aa"/>
        <w:rFonts w:ascii="微软雅黑" w:eastAsia="微软雅黑" w:hAnsi="微软雅黑"/>
        <w:color w:val="808080"/>
      </w:rPr>
      <w:fldChar w:fldCharType="end"/>
    </w:r>
    <w:r w:rsidRPr="00CD0A9D">
      <w:rPr>
        <w:rFonts w:ascii="微软雅黑" w:eastAsia="微软雅黑" w:hAnsi="微软雅黑" w:hint="eastAsia"/>
        <w:b/>
        <w:color w:val="808080"/>
      </w:rPr>
      <w:t>页</w:t>
    </w:r>
    <w:r>
      <w:rPr>
        <w:rFonts w:ascii="微软雅黑" w:eastAsia="微软雅黑" w:hAnsi="微软雅黑" w:hint="eastAsia"/>
        <w:color w:val="343434"/>
        <w:sz w:val="17"/>
        <w:szCs w:val="17"/>
        <w:shd w:val="clear" w:color="auto" w:fill="FFFFFF"/>
      </w:rPr>
      <w:t xml:space="preserve"> </w:t>
    </w:r>
    <w:r>
      <w:rPr>
        <w:rFonts w:ascii="微软雅黑" w:eastAsia="微软雅黑" w:hAnsi="微软雅黑" w:hint="eastAsia"/>
        <w:color w:val="00BAFB"/>
        <w:sz w:val="17"/>
        <w:szCs w:val="17"/>
        <w:shd w:val="clear" w:color="auto" w:fill="FFFFFF"/>
      </w:rPr>
      <w:t xml:space="preserve">| </w:t>
    </w:r>
    <w:r w:rsidRPr="00CD0A9D">
      <w:rPr>
        <w:rFonts w:ascii="微软雅黑" w:eastAsia="微软雅黑" w:hAnsi="微软雅黑" w:hint="eastAsia"/>
        <w:b/>
        <w:color w:val="808080"/>
      </w:rPr>
      <w:t>共</w:t>
    </w:r>
    <w:r w:rsidR="00C07B1B" w:rsidRPr="00CD0A9D">
      <w:rPr>
        <w:rStyle w:val="aa"/>
        <w:rFonts w:ascii="微软雅黑" w:eastAsia="微软雅黑" w:hAnsi="微软雅黑"/>
        <w:color w:val="808080"/>
      </w:rPr>
      <w:fldChar w:fldCharType="begin"/>
    </w:r>
    <w:r w:rsidRPr="00CD0A9D">
      <w:rPr>
        <w:rStyle w:val="aa"/>
        <w:rFonts w:ascii="微软雅黑" w:eastAsia="微软雅黑" w:hAnsi="微软雅黑"/>
        <w:color w:val="808080"/>
      </w:rPr>
      <w:instrText xml:space="preserve"> NUMPAGES </w:instrText>
    </w:r>
    <w:r w:rsidR="00C07B1B" w:rsidRPr="00CD0A9D">
      <w:rPr>
        <w:rStyle w:val="aa"/>
        <w:rFonts w:ascii="微软雅黑" w:eastAsia="微软雅黑" w:hAnsi="微软雅黑"/>
        <w:color w:val="808080"/>
      </w:rPr>
      <w:fldChar w:fldCharType="separate"/>
    </w:r>
    <w:r w:rsidR="009D1125">
      <w:rPr>
        <w:rStyle w:val="aa"/>
        <w:rFonts w:ascii="微软雅黑" w:eastAsia="微软雅黑" w:hAnsi="微软雅黑"/>
        <w:noProof/>
        <w:color w:val="808080"/>
      </w:rPr>
      <w:t>31</w:t>
    </w:r>
    <w:r w:rsidR="00C07B1B" w:rsidRPr="00CD0A9D">
      <w:rPr>
        <w:rStyle w:val="aa"/>
        <w:rFonts w:ascii="微软雅黑" w:eastAsia="微软雅黑" w:hAnsi="微软雅黑"/>
        <w:color w:val="808080"/>
      </w:rPr>
      <w:fldChar w:fldCharType="end"/>
    </w:r>
    <w:r w:rsidRPr="00CD0A9D">
      <w:rPr>
        <w:rFonts w:ascii="微软雅黑" w:eastAsia="微软雅黑" w:hAnsi="微软雅黑" w:hint="eastAsia"/>
        <w:b/>
        <w:color w:val="808080"/>
      </w:rPr>
      <w:t>页</w:t>
    </w:r>
    <w:r w:rsidRPr="00CD0A9D">
      <w:rPr>
        <w:rFonts w:ascii="微软雅黑" w:eastAsia="微软雅黑" w:hAnsi="微软雅黑" w:cs="Calibri"/>
        <w:color w:val="808080"/>
        <w:spacing w:val="5"/>
      </w:rPr>
      <w:t>©</w:t>
    </w:r>
    <w:r w:rsidR="00C07B1B" w:rsidRPr="00CD0A9D">
      <w:rPr>
        <w:rFonts w:ascii="微软雅黑" w:eastAsia="微软雅黑" w:hAnsi="微软雅黑" w:cs="Calibri"/>
        <w:color w:val="808080"/>
        <w:spacing w:val="5"/>
      </w:rPr>
      <w:fldChar w:fldCharType="begin"/>
    </w:r>
    <w:r w:rsidRPr="00CD0A9D">
      <w:rPr>
        <w:rFonts w:ascii="微软雅黑" w:eastAsia="微软雅黑" w:hAnsi="微软雅黑" w:cs="Calibri"/>
        <w:color w:val="808080"/>
        <w:spacing w:val="5"/>
      </w:rPr>
      <w:instrText xml:space="preserve"> DATE  \@ "yyyy"  \* MERGEFORMAT </w:instrText>
    </w:r>
    <w:r w:rsidR="00C07B1B" w:rsidRPr="00CD0A9D">
      <w:rPr>
        <w:rFonts w:ascii="微软雅黑" w:eastAsia="微软雅黑" w:hAnsi="微软雅黑" w:cs="Calibri"/>
        <w:color w:val="808080"/>
        <w:spacing w:val="5"/>
      </w:rPr>
      <w:fldChar w:fldCharType="separate"/>
    </w:r>
    <w:r w:rsidR="009D1125">
      <w:rPr>
        <w:rFonts w:ascii="微软雅黑" w:eastAsia="微软雅黑" w:hAnsi="微软雅黑" w:cs="Calibri"/>
        <w:noProof/>
        <w:color w:val="808080"/>
        <w:spacing w:val="5"/>
      </w:rPr>
      <w:t>2015</w:t>
    </w:r>
    <w:r w:rsidR="00C07B1B" w:rsidRPr="00CD0A9D">
      <w:rPr>
        <w:rFonts w:ascii="微软雅黑" w:eastAsia="微软雅黑" w:hAnsi="微软雅黑" w:cs="Calibri"/>
        <w:color w:val="808080"/>
        <w:spacing w:val="5"/>
      </w:rPr>
      <w:fldChar w:fldCharType="end"/>
    </w:r>
    <w:r w:rsidRPr="00CD0A9D">
      <w:rPr>
        <w:rFonts w:ascii="微软雅黑" w:eastAsia="微软雅黑" w:hAnsi="微软雅黑" w:cs="Calibri"/>
        <w:color w:val="808080"/>
      </w:rPr>
      <w:t>wireless life, unlimited freedom</w:t>
    </w:r>
    <w:r>
      <w:rPr>
        <w:rFonts w:ascii="微软雅黑" w:eastAsia="微软雅黑" w:hAnsi="微软雅黑" w:cs="Calibri" w:hint="eastAsia"/>
        <w:color w:val="808080"/>
      </w:rPr>
      <w:t xml:space="preserve">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5F5" w:rsidRDefault="003A55F5" w:rsidP="001536B0">
      <w:r>
        <w:separator/>
      </w:r>
    </w:p>
  </w:footnote>
  <w:footnote w:type="continuationSeparator" w:id="0">
    <w:p w:rsidR="003A55F5" w:rsidRDefault="003A55F5" w:rsidP="001536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D6" w:rsidRDefault="00EE1AD6">
    <w:pPr>
      <w:pStyle w:val="a7"/>
      <w:pBdr>
        <w:bottom w:val="single" w:sz="6" w:space="0" w:color="auto"/>
      </w:pBdr>
      <w:jc w:val="left"/>
    </w:pPr>
    <w:r>
      <w:rPr>
        <w:rFonts w:hint="eastAsia"/>
        <w:noProof/>
        <w:sz w:val="13"/>
        <w:szCs w:val="13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</wp:posOffset>
          </wp:positionH>
          <wp:positionV relativeFrom="paragraph">
            <wp:posOffset>-276860</wp:posOffset>
          </wp:positionV>
          <wp:extent cx="466725" cy="378460"/>
          <wp:effectExtent l="19050" t="0" r="9525" b="0"/>
          <wp:wrapSquare wrapText="bothSides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4865"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3784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  <w:sz w:val="13"/>
        <w:szCs w:val="13"/>
      </w:rPr>
      <w:t xml:space="preserve">                     </w:t>
    </w:r>
    <w:r>
      <w:rPr>
        <w:sz w:val="13"/>
        <w:szCs w:val="13"/>
      </w:rPr>
      <w:t xml:space="preserve">                 </w:t>
    </w:r>
    <w:r>
      <w:rPr>
        <w:rFonts w:hint="eastAsia"/>
        <w:sz w:val="13"/>
        <w:szCs w:val="13"/>
      </w:rPr>
      <w:t xml:space="preserve">    </w:t>
    </w:r>
    <w:r>
      <w:rPr>
        <w:sz w:val="13"/>
        <w:szCs w:val="13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711E0"/>
    <w:multiLevelType w:val="multilevel"/>
    <w:tmpl w:val="83863688"/>
    <w:lvl w:ilvl="0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>
      <w:start w:val="5"/>
      <w:numFmt w:val="japaneseCounting"/>
      <w:lvlText w:val="第%2章"/>
      <w:lvlJc w:val="left"/>
      <w:pPr>
        <w:ind w:left="113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50" w:hanging="420"/>
      </w:pPr>
    </w:lvl>
    <w:lvl w:ilvl="3" w:tentative="1">
      <w:start w:val="1"/>
      <w:numFmt w:val="decimal"/>
      <w:lvlText w:val="%4."/>
      <w:lvlJc w:val="left"/>
      <w:pPr>
        <w:ind w:left="1670" w:hanging="420"/>
      </w:pPr>
    </w:lvl>
    <w:lvl w:ilvl="4" w:tentative="1">
      <w:start w:val="1"/>
      <w:numFmt w:val="lowerLetter"/>
      <w:lvlText w:val="%5)"/>
      <w:lvlJc w:val="left"/>
      <w:pPr>
        <w:ind w:left="2090" w:hanging="420"/>
      </w:pPr>
    </w:lvl>
    <w:lvl w:ilvl="5" w:tentative="1">
      <w:start w:val="1"/>
      <w:numFmt w:val="lowerRoman"/>
      <w:lvlText w:val="%6."/>
      <w:lvlJc w:val="right"/>
      <w:pPr>
        <w:ind w:left="2510" w:hanging="420"/>
      </w:pPr>
    </w:lvl>
    <w:lvl w:ilvl="6" w:tentative="1">
      <w:start w:val="1"/>
      <w:numFmt w:val="decimal"/>
      <w:lvlText w:val="%7."/>
      <w:lvlJc w:val="left"/>
      <w:pPr>
        <w:ind w:left="2930" w:hanging="420"/>
      </w:pPr>
    </w:lvl>
    <w:lvl w:ilvl="7" w:tentative="1">
      <w:start w:val="1"/>
      <w:numFmt w:val="lowerLetter"/>
      <w:lvlText w:val="%8)"/>
      <w:lvlJc w:val="left"/>
      <w:pPr>
        <w:ind w:left="3350" w:hanging="420"/>
      </w:pPr>
    </w:lvl>
    <w:lvl w:ilvl="8" w:tentative="1">
      <w:start w:val="1"/>
      <w:numFmt w:val="lowerRoman"/>
      <w:lvlText w:val="%9."/>
      <w:lvlJc w:val="right"/>
      <w:pPr>
        <w:ind w:left="3770" w:hanging="420"/>
      </w:pPr>
    </w:lvl>
  </w:abstractNum>
  <w:abstractNum w:abstractNumId="1">
    <w:nsid w:val="317B04A4"/>
    <w:multiLevelType w:val="multilevel"/>
    <w:tmpl w:val="317B04A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1F24D3C"/>
    <w:multiLevelType w:val="multilevel"/>
    <w:tmpl w:val="31F24D3C"/>
    <w:lvl w:ilvl="0" w:tentative="1">
      <w:start w:val="1"/>
      <w:numFmt w:val="decimal"/>
      <w:pStyle w:val="2342"/>
      <w:lvlText w:val="%1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1">
      <w:start w:val="1"/>
      <w:numFmt w:val="decimal"/>
      <w:lvlText w:val="%2."/>
      <w:lvlJc w:val="left"/>
      <w:pPr>
        <w:tabs>
          <w:tab w:val="left" w:pos="0"/>
        </w:tabs>
        <w:ind w:left="0" w:hanging="4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420"/>
        </w:tabs>
        <w:ind w:left="420" w:hanging="420"/>
      </w:pPr>
    </w:lvl>
    <w:lvl w:ilvl="3" w:tentative="1">
      <w:start w:val="1"/>
      <w:numFmt w:val="decimal"/>
      <w:lvlText w:val="%4."/>
      <w:lvlJc w:val="left"/>
      <w:pPr>
        <w:tabs>
          <w:tab w:val="left" w:pos="840"/>
        </w:tabs>
        <w:ind w:left="84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1260"/>
        </w:tabs>
        <w:ind w:left="126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1680"/>
        </w:tabs>
        <w:ind w:left="1680" w:hanging="420"/>
      </w:pPr>
    </w:lvl>
    <w:lvl w:ilvl="6" w:tentative="1">
      <w:start w:val="1"/>
      <w:numFmt w:val="decimal"/>
      <w:lvlText w:val="%7."/>
      <w:lvlJc w:val="left"/>
      <w:pPr>
        <w:tabs>
          <w:tab w:val="left" w:pos="2100"/>
        </w:tabs>
        <w:ind w:left="210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2520"/>
        </w:tabs>
        <w:ind w:left="252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2940"/>
        </w:tabs>
        <w:ind w:left="2940" w:hanging="420"/>
      </w:pPr>
    </w:lvl>
  </w:abstractNum>
  <w:abstractNum w:abstractNumId="3">
    <w:nsid w:val="42B42812"/>
    <w:multiLevelType w:val="multilevel"/>
    <w:tmpl w:val="D3A27FD2"/>
    <w:lvl w:ilvl="0">
      <w:start w:val="6"/>
      <w:numFmt w:val="decimal"/>
      <w:lvlText w:val="%1"/>
      <w:lvlJc w:val="left"/>
      <w:pPr>
        <w:ind w:left="360" w:hanging="360"/>
      </w:pPr>
      <w:rPr>
        <w:rFonts w:cs="Arial" w:hint="default"/>
        <w:color w:val="0000FF"/>
        <w:u w:val="single"/>
      </w:rPr>
    </w:lvl>
    <w:lvl w:ilvl="1">
      <w:start w:val="3"/>
      <w:numFmt w:val="decimal"/>
      <w:lvlText w:val="%1.%2"/>
      <w:lvlJc w:val="left"/>
      <w:pPr>
        <w:ind w:left="1140" w:hanging="720"/>
      </w:pPr>
      <w:rPr>
        <w:rFonts w:cs="Arial"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cs="Arial"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cs="Arial"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cs="Arial"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cs="Arial"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cs="Arial"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cs="Arial"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cs="Arial" w:hint="default"/>
        <w:color w:val="0000FF"/>
        <w:u w:val="single"/>
      </w:rPr>
    </w:lvl>
  </w:abstractNum>
  <w:abstractNum w:abstractNumId="4">
    <w:nsid w:val="463F2939"/>
    <w:multiLevelType w:val="multilevel"/>
    <w:tmpl w:val="463F293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4D37C79"/>
    <w:multiLevelType w:val="multilevel"/>
    <w:tmpl w:val="54D37C79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36B0"/>
    <w:rsid w:val="000804E8"/>
    <w:rsid w:val="00084778"/>
    <w:rsid w:val="000A0B5D"/>
    <w:rsid w:val="000F26EA"/>
    <w:rsid w:val="001379D1"/>
    <w:rsid w:val="001536B0"/>
    <w:rsid w:val="001A3167"/>
    <w:rsid w:val="0027147C"/>
    <w:rsid w:val="003A55F5"/>
    <w:rsid w:val="00402674"/>
    <w:rsid w:val="004F5F67"/>
    <w:rsid w:val="00546584"/>
    <w:rsid w:val="00590C70"/>
    <w:rsid w:val="006365D0"/>
    <w:rsid w:val="00652C13"/>
    <w:rsid w:val="00794130"/>
    <w:rsid w:val="007F5BC0"/>
    <w:rsid w:val="00881E62"/>
    <w:rsid w:val="00916687"/>
    <w:rsid w:val="00976709"/>
    <w:rsid w:val="009C50B1"/>
    <w:rsid w:val="009D1125"/>
    <w:rsid w:val="00B70BB4"/>
    <w:rsid w:val="00B779C3"/>
    <w:rsid w:val="00B85766"/>
    <w:rsid w:val="00C07B1B"/>
    <w:rsid w:val="00C37CB9"/>
    <w:rsid w:val="00DA3A57"/>
    <w:rsid w:val="00E5108D"/>
    <w:rsid w:val="00EE1A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qFormat="1"/>
    <w:lsdException w:name="toc 1" w:semiHidden="0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6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1536B0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rsid w:val="001536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1536B0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Char"/>
    <w:qFormat/>
    <w:rsid w:val="001536B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1536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1536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nhideWhenUsed/>
    <w:qFormat/>
    <w:rsid w:val="001536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nhideWhenUsed/>
    <w:qFormat/>
    <w:rsid w:val="001536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semiHidden/>
    <w:unhideWhenUsed/>
    <w:qFormat/>
    <w:rsid w:val="001536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536B0"/>
    <w:rPr>
      <w:rFonts w:ascii="Heiti SC Light" w:eastAsia="Heiti SC Light"/>
      <w:sz w:val="24"/>
      <w:szCs w:val="24"/>
    </w:rPr>
  </w:style>
  <w:style w:type="paragraph" w:styleId="30">
    <w:name w:val="toc 3"/>
    <w:basedOn w:val="a"/>
    <w:next w:val="a"/>
    <w:uiPriority w:val="39"/>
    <w:unhideWhenUsed/>
    <w:rsid w:val="001536B0"/>
    <w:pPr>
      <w:ind w:leftChars="400" w:left="840"/>
    </w:pPr>
  </w:style>
  <w:style w:type="paragraph" w:styleId="a4">
    <w:name w:val="Date"/>
    <w:basedOn w:val="a"/>
    <w:next w:val="a"/>
    <w:link w:val="Char0"/>
    <w:rsid w:val="001536B0"/>
    <w:rPr>
      <w:rFonts w:ascii="Times New Roman" w:hAnsi="Times New Roman" w:cs="Times New Roman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1536B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5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15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nhideWhenUsed/>
    <w:rsid w:val="001536B0"/>
  </w:style>
  <w:style w:type="paragraph" w:styleId="20">
    <w:name w:val="toc 2"/>
    <w:basedOn w:val="a"/>
    <w:next w:val="a"/>
    <w:uiPriority w:val="39"/>
    <w:unhideWhenUsed/>
    <w:rsid w:val="001536B0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153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1536B0"/>
    <w:rPr>
      <w:color w:val="800080"/>
      <w:u w:val="single"/>
    </w:rPr>
  </w:style>
  <w:style w:type="character" w:styleId="a9">
    <w:name w:val="Hyperlink"/>
    <w:basedOn w:val="a0"/>
    <w:uiPriority w:val="99"/>
    <w:unhideWhenUsed/>
    <w:rsid w:val="001536B0"/>
    <w:rPr>
      <w:color w:val="0000FF"/>
      <w:u w:val="single"/>
    </w:rPr>
  </w:style>
  <w:style w:type="paragraph" w:customStyle="1" w:styleId="2342">
    <w:name w:val="样式 标题 2 + (西文) 宋体 (中文) 宋体 小四 左  3.42 字符"/>
    <w:basedOn w:val="2"/>
    <w:rsid w:val="001536B0"/>
    <w:pPr>
      <w:numPr>
        <w:ilvl w:val="0"/>
        <w:numId w:val="2"/>
      </w:numPr>
    </w:pPr>
    <w:rPr>
      <w:rFonts w:ascii="宋体" w:hAnsi="宋体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536B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1536B0"/>
    <w:pPr>
      <w:ind w:firstLineChars="200" w:firstLine="420"/>
    </w:pPr>
  </w:style>
  <w:style w:type="paragraph" w:customStyle="1" w:styleId="12">
    <w:name w:val="修订1"/>
    <w:hidden/>
    <w:uiPriority w:val="99"/>
    <w:semiHidden/>
    <w:rsid w:val="001536B0"/>
  </w:style>
  <w:style w:type="character" w:customStyle="1" w:styleId="1Char">
    <w:name w:val="标题 1 Char"/>
    <w:basedOn w:val="a0"/>
    <w:link w:val="1"/>
    <w:rsid w:val="001536B0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1536B0"/>
    <w:rPr>
      <w:rFonts w:ascii="Arial" w:hAnsi="Arial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1536B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1536B0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1536B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1536B0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1536B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1536B0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0"/>
    <w:link w:val="9"/>
    <w:semiHidden/>
    <w:rsid w:val="001536B0"/>
    <w:rPr>
      <w:rFonts w:ascii="Cambria" w:eastAsia="宋体" w:hAnsi="Cambria" w:cs="Times New Roman"/>
      <w:szCs w:val="21"/>
    </w:rPr>
  </w:style>
  <w:style w:type="character" w:customStyle="1" w:styleId="Char3">
    <w:name w:val="页眉 Char"/>
    <w:basedOn w:val="a0"/>
    <w:link w:val="a7"/>
    <w:uiPriority w:val="99"/>
    <w:rsid w:val="001536B0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536B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36B0"/>
    <w:rPr>
      <w:sz w:val="18"/>
      <w:szCs w:val="18"/>
    </w:rPr>
  </w:style>
  <w:style w:type="character" w:customStyle="1" w:styleId="Char0">
    <w:name w:val="日期 Char"/>
    <w:basedOn w:val="a0"/>
    <w:link w:val="a4"/>
    <w:rsid w:val="001536B0"/>
    <w:rPr>
      <w:rFonts w:ascii="Times New Roman" w:eastAsia="宋体" w:hAnsi="Times New Roman" w:cs="Times New Roman"/>
      <w:szCs w:val="20"/>
    </w:rPr>
  </w:style>
  <w:style w:type="character" w:customStyle="1" w:styleId="Char">
    <w:name w:val="文档结构图 Char"/>
    <w:basedOn w:val="a0"/>
    <w:link w:val="a3"/>
    <w:uiPriority w:val="99"/>
    <w:semiHidden/>
    <w:rsid w:val="001536B0"/>
    <w:rPr>
      <w:rFonts w:ascii="Heiti SC Light" w:eastAsia="Heiti SC Light"/>
      <w:sz w:val="24"/>
      <w:szCs w:val="24"/>
    </w:rPr>
  </w:style>
  <w:style w:type="character" w:customStyle="1" w:styleId="apple-converted-space">
    <w:name w:val="apple-converted-space"/>
    <w:basedOn w:val="a0"/>
    <w:rsid w:val="001536B0"/>
  </w:style>
  <w:style w:type="character" w:customStyle="1" w:styleId="HTMLChar">
    <w:name w:val="HTML 预设格式 Char"/>
    <w:basedOn w:val="a0"/>
    <w:link w:val="HTML"/>
    <w:uiPriority w:val="99"/>
    <w:semiHidden/>
    <w:rsid w:val="001536B0"/>
    <w:rPr>
      <w:rFonts w:ascii="Courier" w:hAnsi="Courier" w:cs="Courier"/>
      <w:kern w:val="0"/>
      <w:sz w:val="20"/>
      <w:szCs w:val="20"/>
    </w:rPr>
  </w:style>
  <w:style w:type="character" w:styleId="aa">
    <w:name w:val="page number"/>
    <w:basedOn w:val="a0"/>
    <w:semiHidden/>
    <w:unhideWhenUsed/>
    <w:rsid w:val="00794130"/>
  </w:style>
  <w:style w:type="paragraph" w:styleId="ab">
    <w:name w:val="No Spacing"/>
    <w:link w:val="Char4"/>
    <w:uiPriority w:val="1"/>
    <w:qFormat/>
    <w:rsid w:val="00794130"/>
    <w:rPr>
      <w:rFonts w:ascii="Calibri" w:hAnsi="Calibri"/>
      <w:sz w:val="22"/>
      <w:szCs w:val="22"/>
    </w:rPr>
  </w:style>
  <w:style w:type="character" w:customStyle="1" w:styleId="Char4">
    <w:name w:val="无间隔 Char"/>
    <w:basedOn w:val="a0"/>
    <w:link w:val="ab"/>
    <w:uiPriority w:val="1"/>
    <w:rsid w:val="00794130"/>
    <w:rPr>
      <w:rFonts w:ascii="Calibri" w:hAnsi="Calibri"/>
      <w:sz w:val="22"/>
      <w:szCs w:val="22"/>
    </w:rPr>
  </w:style>
  <w:style w:type="table" w:customStyle="1" w:styleId="13">
    <w:name w:val="样式1"/>
    <w:basedOn w:val="ac"/>
    <w:uiPriority w:val="99"/>
    <w:qFormat/>
    <w:rsid w:val="000F26EA"/>
    <w:rPr>
      <w:rFonts w:eastAsia="微软雅黑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1">
    <w:name w:val="样式2"/>
    <w:basedOn w:val="ac"/>
    <w:uiPriority w:val="99"/>
    <w:qFormat/>
    <w:rsid w:val="0027147C"/>
    <w:rPr>
      <w:rFonts w:eastAsia="微软雅黑"/>
      <w:sz w:val="21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eastAsia="微软雅黑"/>
        <w:b/>
        <w:bCs/>
        <w:color w:val="FFFFFF" w:themeColor="background1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1F497D" w:themeFill="text2"/>
      </w:tcPr>
    </w:tblStylePr>
  </w:style>
  <w:style w:type="table" w:styleId="ac">
    <w:name w:val="Table Professional"/>
    <w:basedOn w:val="a1"/>
    <w:uiPriority w:val="99"/>
    <w:semiHidden/>
    <w:unhideWhenUsed/>
    <w:rsid w:val="000F26E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d">
    <w:name w:val="Table Grid"/>
    <w:basedOn w:val="a1"/>
    <w:uiPriority w:val="99"/>
    <w:semiHidden/>
    <w:unhideWhenUsed/>
    <w:rsid w:val="00271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qFormat="1"/>
    <w:lsdException w:name="toc 1" w:semiHidden="0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unhideWhenUsed="0"/>
    <w:lsdException w:name="Hyperlink" w:semiHidden="0" w:uiPriority="99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36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1536B0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1536B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cs="Times New Roman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qFormat/>
    <w:rsid w:val="001536B0"/>
    <w:pPr>
      <w:keepNext/>
      <w:keepLines/>
      <w:spacing w:before="260" w:after="260" w:line="416" w:lineRule="auto"/>
      <w:outlineLvl w:val="2"/>
    </w:pPr>
    <w:rPr>
      <w:rFonts w:ascii="Times New Roman" w:hAnsi="Times New Roman" w:cs="Times New Roman"/>
      <w:b/>
      <w:bCs/>
      <w:sz w:val="24"/>
      <w:szCs w:val="32"/>
    </w:rPr>
  </w:style>
  <w:style w:type="paragraph" w:styleId="4">
    <w:name w:val="heading 4"/>
    <w:basedOn w:val="a"/>
    <w:next w:val="a"/>
    <w:link w:val="40"/>
    <w:qFormat/>
    <w:rsid w:val="001536B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1536B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1536B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nhideWhenUsed/>
    <w:qFormat/>
    <w:rsid w:val="001536B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1536B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1536B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536B0"/>
    <w:rPr>
      <w:rFonts w:ascii="Heiti SC Light" w:eastAsia="Heiti SC Light"/>
      <w:sz w:val="24"/>
      <w:szCs w:val="24"/>
    </w:rPr>
  </w:style>
  <w:style w:type="paragraph" w:styleId="31">
    <w:name w:val="toc 3"/>
    <w:basedOn w:val="a"/>
    <w:next w:val="a"/>
    <w:uiPriority w:val="39"/>
    <w:unhideWhenUsed/>
    <w:rsid w:val="001536B0"/>
    <w:pPr>
      <w:ind w:leftChars="400" w:left="840"/>
    </w:pPr>
  </w:style>
  <w:style w:type="paragraph" w:styleId="a5">
    <w:name w:val="Date"/>
    <w:basedOn w:val="a"/>
    <w:next w:val="a"/>
    <w:link w:val="a6"/>
    <w:rsid w:val="001536B0"/>
    <w:rPr>
      <w:rFonts w:ascii="Times New Roman" w:hAnsi="Times New Roman" w:cs="Times New Roman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1536B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15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nhideWhenUsed/>
    <w:rsid w:val="001536B0"/>
  </w:style>
  <w:style w:type="paragraph" w:styleId="21">
    <w:name w:val="toc 2"/>
    <w:basedOn w:val="a"/>
    <w:next w:val="a"/>
    <w:uiPriority w:val="39"/>
    <w:unhideWhenUsed/>
    <w:rsid w:val="001536B0"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rsid w:val="001536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1536B0"/>
    <w:rPr>
      <w:color w:val="800080"/>
      <w:u w:val="single"/>
    </w:rPr>
  </w:style>
  <w:style w:type="character" w:styleId="ad">
    <w:name w:val="Hyperlink"/>
    <w:basedOn w:val="a0"/>
    <w:uiPriority w:val="99"/>
    <w:unhideWhenUsed/>
    <w:rsid w:val="001536B0"/>
    <w:rPr>
      <w:color w:val="0000FF"/>
      <w:u w:val="single"/>
    </w:rPr>
  </w:style>
  <w:style w:type="paragraph" w:customStyle="1" w:styleId="2342">
    <w:name w:val="样式 标题 2 + (西文) 宋体 (中文) 宋体 小四 左  3.42 字符"/>
    <w:basedOn w:val="2"/>
    <w:rsid w:val="001536B0"/>
    <w:pPr>
      <w:numPr>
        <w:ilvl w:val="0"/>
        <w:numId w:val="2"/>
      </w:numPr>
    </w:pPr>
    <w:rPr>
      <w:rFonts w:ascii="宋体" w:hAnsi="宋体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1536B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1536B0"/>
    <w:pPr>
      <w:ind w:firstLineChars="200" w:firstLine="420"/>
    </w:pPr>
  </w:style>
  <w:style w:type="paragraph" w:customStyle="1" w:styleId="13">
    <w:name w:val="修订1"/>
    <w:hidden/>
    <w:uiPriority w:val="99"/>
    <w:semiHidden/>
    <w:rsid w:val="001536B0"/>
  </w:style>
  <w:style w:type="character" w:customStyle="1" w:styleId="10">
    <w:name w:val="标题 1字符"/>
    <w:basedOn w:val="a0"/>
    <w:link w:val="1"/>
    <w:rsid w:val="001536B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rsid w:val="001536B0"/>
    <w:rPr>
      <w:rFonts w:ascii="Arial" w:hAnsi="Arial"/>
      <w:b/>
      <w:bCs/>
      <w:kern w:val="2"/>
      <w:sz w:val="24"/>
      <w:szCs w:val="32"/>
    </w:rPr>
  </w:style>
  <w:style w:type="character" w:customStyle="1" w:styleId="30">
    <w:name w:val="标题 3字符"/>
    <w:basedOn w:val="a0"/>
    <w:link w:val="3"/>
    <w:rsid w:val="001536B0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字符"/>
    <w:basedOn w:val="a0"/>
    <w:link w:val="4"/>
    <w:rsid w:val="001536B0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0"/>
    <w:link w:val="5"/>
    <w:rsid w:val="001536B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0"/>
    <w:link w:val="6"/>
    <w:rsid w:val="001536B0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字符"/>
    <w:basedOn w:val="a0"/>
    <w:link w:val="7"/>
    <w:rsid w:val="001536B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0"/>
    <w:link w:val="8"/>
    <w:rsid w:val="001536B0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字符"/>
    <w:basedOn w:val="a0"/>
    <w:link w:val="9"/>
    <w:semiHidden/>
    <w:rsid w:val="001536B0"/>
    <w:rPr>
      <w:rFonts w:ascii="Cambria" w:eastAsia="宋体" w:hAnsi="Cambria" w:cs="Times New Roman"/>
      <w:szCs w:val="21"/>
    </w:rPr>
  </w:style>
  <w:style w:type="character" w:customStyle="1" w:styleId="ac">
    <w:name w:val="页眉字符"/>
    <w:basedOn w:val="a0"/>
    <w:link w:val="ab"/>
    <w:uiPriority w:val="99"/>
    <w:rsid w:val="001536B0"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1536B0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1536B0"/>
    <w:rPr>
      <w:sz w:val="18"/>
      <w:szCs w:val="18"/>
    </w:rPr>
  </w:style>
  <w:style w:type="character" w:customStyle="1" w:styleId="a6">
    <w:name w:val="日期字符"/>
    <w:basedOn w:val="a0"/>
    <w:link w:val="a5"/>
    <w:rsid w:val="001536B0"/>
    <w:rPr>
      <w:rFonts w:ascii="Times New Roman" w:eastAsia="宋体" w:hAnsi="Times New Roman" w:cs="Times New Roman"/>
      <w:szCs w:val="20"/>
    </w:rPr>
  </w:style>
  <w:style w:type="character" w:customStyle="1" w:styleId="a4">
    <w:name w:val="文档结构图 字符"/>
    <w:basedOn w:val="a0"/>
    <w:link w:val="a3"/>
    <w:uiPriority w:val="99"/>
    <w:semiHidden/>
    <w:rsid w:val="001536B0"/>
    <w:rPr>
      <w:rFonts w:ascii="Heiti SC Light" w:eastAsia="Heiti SC Light"/>
      <w:sz w:val="24"/>
      <w:szCs w:val="24"/>
    </w:rPr>
  </w:style>
  <w:style w:type="character" w:customStyle="1" w:styleId="apple-converted-space">
    <w:name w:val="apple-converted-space"/>
    <w:basedOn w:val="a0"/>
    <w:rsid w:val="001536B0"/>
  </w:style>
  <w:style w:type="character" w:customStyle="1" w:styleId="HTML0">
    <w:name w:val="HTML  预设格式字符"/>
    <w:basedOn w:val="a0"/>
    <w:link w:val="HTML"/>
    <w:uiPriority w:val="99"/>
    <w:semiHidden/>
    <w:rsid w:val="001536B0"/>
    <w:rPr>
      <w:rFonts w:ascii="Courier" w:hAnsi="Courier" w:cs="Courier"/>
      <w:kern w:val="0"/>
      <w:sz w:val="20"/>
      <w:szCs w:val="20"/>
    </w:rPr>
  </w:style>
  <w:style w:type="character" w:styleId="ae">
    <w:name w:val="page number"/>
    <w:basedOn w:val="a0"/>
    <w:semiHidden/>
    <w:unhideWhenUsed/>
    <w:rsid w:val="00794130"/>
  </w:style>
  <w:style w:type="paragraph" w:styleId="af">
    <w:name w:val="No Spacing"/>
    <w:link w:val="af0"/>
    <w:uiPriority w:val="1"/>
    <w:qFormat/>
    <w:rsid w:val="00794130"/>
    <w:rPr>
      <w:rFonts w:ascii="Calibri" w:hAnsi="Calibri"/>
      <w:sz w:val="22"/>
      <w:szCs w:val="22"/>
    </w:rPr>
  </w:style>
  <w:style w:type="character" w:customStyle="1" w:styleId="af0">
    <w:name w:val="无间距字符"/>
    <w:basedOn w:val="a0"/>
    <w:link w:val="af"/>
    <w:uiPriority w:val="1"/>
    <w:rsid w:val="00794130"/>
    <w:rPr>
      <w:rFonts w:ascii="Calibri" w:hAnsi="Calibri"/>
      <w:sz w:val="22"/>
      <w:szCs w:val="22"/>
    </w:rPr>
  </w:style>
  <w:style w:type="table" w:customStyle="1" w:styleId="14">
    <w:name w:val="样式1"/>
    <w:basedOn w:val="af1"/>
    <w:uiPriority w:val="99"/>
    <w:qFormat/>
    <w:rsid w:val="000F26EA"/>
    <w:rPr>
      <w:rFonts w:eastAsia="微软雅黑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22">
    <w:name w:val="样式2"/>
    <w:basedOn w:val="af1"/>
    <w:uiPriority w:val="99"/>
    <w:qFormat/>
    <w:rsid w:val="0027147C"/>
    <w:rPr>
      <w:rFonts w:eastAsia="微软雅黑"/>
      <w:sz w:val="21"/>
    </w:rPr>
    <w:tblPr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rFonts w:eastAsia="微软雅黑"/>
        <w:b/>
        <w:bCs/>
        <w:color w:val="FFFFFF" w:themeColor="background1"/>
        <w:sz w:val="24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1F497D" w:themeFill="text2"/>
      </w:tcPr>
    </w:tblStylePr>
  </w:style>
  <w:style w:type="table" w:styleId="af1">
    <w:name w:val="Table Professional"/>
    <w:basedOn w:val="a1"/>
    <w:uiPriority w:val="99"/>
    <w:semiHidden/>
    <w:unhideWhenUsed/>
    <w:rsid w:val="000F26EA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2">
    <w:name w:val="Table Grid"/>
    <w:basedOn w:val="a1"/>
    <w:uiPriority w:val="99"/>
    <w:semiHidden/>
    <w:unhideWhenUsed/>
    <w:rsid w:val="002714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192.168.1.1:1459/serv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92.168.1.1:1459/serv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pro-grouop.com/HIF1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.1:1459/serv.php/smsrptpush/" TargetMode="External"/><Relationship Id="rId10" Type="http://schemas.openxmlformats.org/officeDocument/2006/relationships/hyperlink" Target="http://192.168.1.1:8080/HIF1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192.168.1.1:1459/serv.php/smsmopus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31</Pages>
  <Words>5142</Words>
  <Characters>29314</Characters>
  <Application>Microsoft Office Word</Application>
  <DocSecurity>0</DocSecurity>
  <Lines>244</Lines>
  <Paragraphs>68</Paragraphs>
  <ScaleCrop>false</ScaleCrop>
  <Company/>
  <LinksUpToDate>false</LinksUpToDate>
  <CharactersWithSpaces>34388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HTTP短信接口规范</dc:title>
  <dc:creator>Storm</dc:creator>
  <cp:lastModifiedBy>郑中源</cp:lastModifiedBy>
  <cp:revision>6</cp:revision>
  <cp:lastPrinted>2015-09-21T02:57:00Z</cp:lastPrinted>
  <dcterms:created xsi:type="dcterms:W3CDTF">2015-10-20T13:57:00Z</dcterms:created>
  <dcterms:modified xsi:type="dcterms:W3CDTF">2015-10-21T05:55:00Z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